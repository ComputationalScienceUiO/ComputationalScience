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14600" w:type="dxa"/>
        <w:jc w:val="left"/>
        <w:tblInd w:w="-44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val="0000" w:noVBand="0" w:noHBand="0" w:lastColumn="0" w:firstColumn="0" w:lastRow="0" w:firstRow="0"/>
      </w:tblPr>
      <w:tblGrid>
        <w:gridCol w:w="2550"/>
        <w:gridCol w:w="1561"/>
        <w:gridCol w:w="991"/>
        <w:gridCol w:w="427"/>
        <w:gridCol w:w="424"/>
        <w:gridCol w:w="142"/>
        <w:gridCol w:w="568"/>
        <w:gridCol w:w="425"/>
        <w:gridCol w:w="565"/>
        <w:gridCol w:w="851"/>
        <w:gridCol w:w="1701"/>
        <w:gridCol w:w="4395"/>
      </w:tblGrid>
      <w:tr>
        <w:trPr>
          <w:trHeight w:val="806" w:hRule="atLeast"/>
          <w:cantSplit w:val="true"/>
        </w:trPr>
        <w:tc>
          <w:tcPr>
            <w:tcW w:w="10205"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pPr>
            <w:r>
              <w:rPr/>
            </w:r>
          </w:p>
          <w:p>
            <w:pPr>
              <w:pStyle w:val="Standard"/>
              <w:rPr/>
            </w:pPr>
            <w:r>
              <w:rPr>
                <w:rStyle w:val="Utheving"/>
                <w:rFonts w:cs="Arial" w:ascii="Arial" w:hAnsi="Arial"/>
                <w:b/>
                <w:i w:val="false"/>
                <w:sz w:val="24"/>
                <w:szCs w:val="24"/>
              </w:rPr>
              <w:t>Skjema for å opprette, endre og legge ned emner</w:t>
            </w:r>
          </w:p>
          <w:p>
            <w:pPr>
              <w:pStyle w:val="Standard"/>
              <w:rPr/>
            </w:pPr>
            <w:r>
              <w:rPr/>
            </w:r>
          </w:p>
        </w:tc>
        <w:tc>
          <w:tcPr>
            <w:tcW w:w="4395" w:type="dxa"/>
            <w:tcBorders/>
            <w:shd w:color="auto" w:fill="FFFFFF" w:val="clear"/>
            <w:tcMar>
              <w:left w:w="10" w:type="dxa"/>
              <w:right w:w="10" w:type="dxa"/>
            </w:tcMar>
          </w:tcPr>
          <w:p>
            <w:pPr>
              <w:pStyle w:val="Standard"/>
              <w:rPr/>
            </w:pPr>
            <w:r>
              <w:rPr/>
            </w:r>
          </w:p>
        </w:tc>
      </w:tr>
      <w:tr>
        <w:trPr>
          <w:trHeight w:val="228" w:hRule="atLeast"/>
          <w:cantSplit w:val="true"/>
        </w:trPr>
        <w:tc>
          <w:tcPr>
            <w:tcW w:w="25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b/>
                <w:b/>
                <w:sz w:val="22"/>
                <w:szCs w:val="22"/>
              </w:rPr>
            </w:pPr>
            <w:r>
              <w:rPr>
                <w:rFonts w:cs="Arial" w:ascii="Arial" w:hAnsi="Arial"/>
                <w:b/>
                <w:sz w:val="22"/>
                <w:szCs w:val="22"/>
              </w:rPr>
              <w:t>Emnekode:</w:t>
            </w:r>
          </w:p>
          <w:p>
            <w:pPr>
              <w:pStyle w:val="Standard"/>
              <w:rPr>
                <w:rFonts w:ascii="Arial" w:hAnsi="Arial" w:cs="Arial"/>
                <w:b/>
                <w:b/>
                <w:sz w:val="22"/>
                <w:szCs w:val="22"/>
              </w:rPr>
            </w:pPr>
            <w:r>
              <w:rPr>
                <w:rFonts w:cs="Arial" w:ascii="Arial" w:hAnsi="Arial"/>
                <w:b/>
                <w:sz w:val="22"/>
                <w:szCs w:val="22"/>
              </w:rPr>
            </w:r>
          </w:p>
          <w:p>
            <w:pPr>
              <w:pStyle w:val="Standard"/>
              <w:rPr>
                <w:rFonts w:ascii="Arial" w:hAnsi="Arial" w:cs="Arial"/>
                <w:sz w:val="22"/>
                <w:szCs w:val="22"/>
              </w:rPr>
            </w:pPr>
            <w:r>
              <w:rPr>
                <w:rFonts w:cs="Arial" w:ascii="Arial" w:hAnsi="Arial"/>
                <w:sz w:val="22"/>
                <w:szCs w:val="22"/>
              </w:rPr>
            </w:r>
          </w:p>
          <w:p>
            <w:pPr>
              <w:pStyle w:val="Standard"/>
              <w:rPr>
                <w:rFonts w:ascii="Arial" w:hAnsi="Arial" w:cs="Arial"/>
                <w:sz w:val="22"/>
                <w:szCs w:val="22"/>
              </w:rPr>
            </w:pPr>
            <w:r>
              <w:rPr>
                <w:rFonts w:cs="Arial" w:ascii="Arial" w:hAnsi="Arial"/>
                <w:sz w:val="22"/>
                <w:szCs w:val="22"/>
              </w:rPr>
            </w:r>
          </w:p>
        </w:tc>
        <w:tc>
          <w:tcPr>
            <w:tcW w:w="25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5" w:type="dxa"/>
              <w:right w:w="10" w:type="dxa"/>
            </w:tcMar>
          </w:tcPr>
          <w:p>
            <w:pPr>
              <w:pStyle w:val="Standard"/>
              <w:rPr>
                <w:rFonts w:ascii="Arial" w:hAnsi="Arial" w:cs="Arial"/>
                <w:sz w:val="22"/>
                <w:szCs w:val="22"/>
                <w:lang w:val="nn-NO"/>
              </w:rPr>
            </w:pPr>
            <w:r>
              <w:rPr>
                <w:rFonts w:cs="Arial" w:ascii="Arial" w:hAnsi="Arial"/>
                <w:sz w:val="22"/>
                <w:szCs w:val="22"/>
                <w:lang w:val="nn-NO"/>
              </w:rPr>
              <w:t>Opprette nytt emne:</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rHeight w:val="114" w:hRule="atLeast"/>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lang w:val="nn-NO"/>
                    </w:rPr>
                  </w:pPr>
                  <w:r>
                    <w:rPr>
                      <w:rFonts w:cs="Arial" w:ascii="Arial" w:hAnsi="Arial"/>
                      <w:sz w:val="22"/>
                      <w:szCs w:val="22"/>
                      <w:lang w:val="nn-NO"/>
                    </w:rPr>
                    <w:t>x</w:t>
                  </w:r>
                </w:p>
              </w:tc>
            </w:tr>
          </w:tbl>
          <w:p>
            <w:pPr>
              <w:pStyle w:val="Standard"/>
              <w:rPr>
                <w:rFonts w:ascii="Arial" w:hAnsi="Arial" w:cs="Arial"/>
                <w:sz w:val="22"/>
                <w:szCs w:val="22"/>
                <w:lang w:val="nn-NO"/>
              </w:rPr>
            </w:pPr>
            <w:r>
              <w:rPr>
                <w:rFonts w:cs="Arial" w:ascii="Arial" w:hAnsi="Arial"/>
                <w:sz w:val="22"/>
                <w:szCs w:val="22"/>
                <w:lang w:val="nn-NO"/>
              </w:rPr>
              <w:t xml:space="preserve"> </w:t>
            </w:r>
            <w:r>
              <w:rPr>
                <w:rFonts w:cs="Arial" w:ascii="Arial" w:hAnsi="Arial"/>
                <w:sz w:val="22"/>
                <w:szCs w:val="22"/>
                <w:lang w:val="nn-NO"/>
              </w:rPr>
              <w:t>Gå til punkt 1.1.</w:t>
            </w:r>
          </w:p>
        </w:tc>
        <w:tc>
          <w:tcPr>
            <w:tcW w:w="2551"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6E3BC" w:val="clear"/>
            <w:tcMar>
              <w:left w:w="5" w:type="dxa"/>
              <w:right w:w="10" w:type="dxa"/>
            </w:tcMar>
          </w:tcPr>
          <w:p>
            <w:pPr>
              <w:pStyle w:val="Standard"/>
              <w:rPr>
                <w:rFonts w:ascii="Arial" w:hAnsi="Arial" w:cs="Arial"/>
                <w:sz w:val="22"/>
                <w:szCs w:val="22"/>
              </w:rPr>
            </w:pPr>
            <w:r>
              <w:rPr>
                <w:rFonts w:cs="Arial" w:ascii="Arial" w:hAnsi="Arial"/>
                <w:sz w:val="22"/>
                <w:szCs w:val="22"/>
              </w:rPr>
              <w:t>Endre eksisterende:</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rHeight w:val="114" w:hRule="atLeast"/>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t>Gå til punkt 2.1.</w:t>
            </w:r>
          </w:p>
        </w:tc>
        <w:tc>
          <w:tcPr>
            <w:tcW w:w="25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BD4B4" w:val="clear"/>
            <w:tcMar>
              <w:left w:w="5" w:type="dxa"/>
              <w:right w:w="10" w:type="dxa"/>
            </w:tcMar>
          </w:tcPr>
          <w:p>
            <w:pPr>
              <w:pStyle w:val="Standard"/>
              <w:rPr>
                <w:rFonts w:ascii="Arial" w:hAnsi="Arial" w:cs="Arial"/>
                <w:sz w:val="22"/>
                <w:szCs w:val="22"/>
              </w:rPr>
            </w:pPr>
            <w:r>
              <w:rPr>
                <w:rFonts w:cs="Arial" w:ascii="Arial" w:hAnsi="Arial"/>
                <w:sz w:val="22"/>
                <w:szCs w:val="22"/>
              </w:rPr>
              <w:t>Legge ned eksisterende:</w:t>
            </w:r>
          </w:p>
          <w:tbl>
            <w:tblPr>
              <w:tblW w:w="285"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85"/>
            </w:tblGrid>
            <w:tr>
              <w:trPr>
                <w:trHeight w:val="114" w:hRule="atLeast"/>
              </w:trPr>
              <w:tc>
                <w:tcPr>
                  <w:tcW w:w="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t>Gå til punkt 3.1.</w:t>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39" w:hRule="atLeast"/>
          <w:cantSplit w:val="true"/>
        </w:trPr>
        <w:tc>
          <w:tcPr>
            <w:tcW w:w="4111" w:type="dxa"/>
            <w:gridSpan w:val="2"/>
            <w:tcBorders>
              <w:top w:val="single" w:sz="4" w:space="0" w:color="000001"/>
              <w:bottom w:val="single" w:sz="4" w:space="0" w:color="000001"/>
              <w:insideH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c>
          <w:tcPr>
            <w:tcW w:w="6094" w:type="dxa"/>
            <w:gridSpan w:val="9"/>
            <w:tcBorders>
              <w:top w:val="single" w:sz="4" w:space="0" w:color="000001"/>
              <w:bottom w:val="single" w:sz="4" w:space="0" w:color="000001"/>
              <w:insideH w:val="single" w:sz="4" w:space="0" w:color="000001"/>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108" w:hRule="atLeast"/>
          <w:cantSplit w:val="true"/>
        </w:trPr>
        <w:tc>
          <w:tcPr>
            <w:tcW w:w="10205"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Pr>
          <w:p>
            <w:pPr>
              <w:pStyle w:val="Listeavsnitt"/>
              <w:numPr>
                <w:ilvl w:val="0"/>
                <w:numId w:val="1"/>
              </w:numPr>
              <w:rPr>
                <w:rFonts w:ascii="Arial" w:hAnsi="Arial" w:cs="Arial"/>
                <w:b/>
                <w:b/>
                <w:sz w:val="22"/>
                <w:szCs w:val="22"/>
              </w:rPr>
            </w:pPr>
            <w:r>
              <w:rPr>
                <w:rFonts w:cs="Arial" w:ascii="Arial" w:hAnsi="Arial"/>
                <w:b/>
                <w:sz w:val="22"/>
                <w:szCs w:val="22"/>
              </w:rPr>
              <w:t>Opprette nytt emne:</w:t>
            </w:r>
          </w:p>
        </w:tc>
        <w:tc>
          <w:tcPr>
            <w:tcW w:w="4395" w:type="dxa"/>
            <w:tcBorders/>
            <w:shd w:color="auto" w:fill="FFFFFF" w:val="clear"/>
            <w:tcMar>
              <w:left w:w="10" w:type="dxa"/>
              <w:right w:w="10" w:type="dxa"/>
            </w:tcMar>
          </w:tcPr>
          <w:p>
            <w:pPr>
              <w:pStyle w:val="Listeavsnitt"/>
              <w:rPr>
                <w:rFonts w:ascii="Arial" w:hAnsi="Arial" w:cs="Arial"/>
                <w:b/>
                <w:b/>
                <w:sz w:val="22"/>
                <w:szCs w:val="22"/>
              </w:rPr>
            </w:pPr>
            <w:r>
              <w:rPr>
                <w:rFonts w:cs="Arial" w:ascii="Arial" w:hAnsi="Arial"/>
                <w:b/>
                <w:sz w:val="22"/>
                <w:szCs w:val="22"/>
              </w:rPr>
            </w:r>
          </w:p>
        </w:tc>
      </w:tr>
      <w:tr>
        <w:trPr>
          <w:trHeight w:val="216" w:hRule="atLeast"/>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Pr>
          <w:p>
            <w:pPr>
              <w:pStyle w:val="Listeavsnitt"/>
              <w:ind w:left="497" w:hanging="497"/>
              <w:rPr>
                <w:rFonts w:ascii="Arial" w:hAnsi="Arial" w:cs="Arial"/>
                <w:sz w:val="22"/>
                <w:szCs w:val="22"/>
              </w:rPr>
            </w:pPr>
            <w:r>
              <w:rPr>
                <w:rFonts w:cs="Arial" w:ascii="Arial" w:hAnsi="Arial"/>
                <w:sz w:val="22"/>
                <w:szCs w:val="22"/>
              </w:rPr>
              <w:t>Er emnet erstatning for annet emne?</w:t>
            </w:r>
          </w:p>
        </w:tc>
        <w:tc>
          <w:tcPr>
            <w:tcW w:w="18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5" w:type="dxa"/>
              <w:right w:w="10" w:type="dxa"/>
            </w:tcMar>
          </w:tcPr>
          <w:p>
            <w:pPr>
              <w:pStyle w:val="Standard"/>
              <w:rPr>
                <w:rFonts w:ascii="Arial" w:hAnsi="Arial" w:cs="Arial"/>
                <w:sz w:val="22"/>
                <w:szCs w:val="22"/>
              </w:rPr>
            </w:pPr>
            <w:r>
              <w:rPr>
                <w:rFonts w:cs="Arial" w:ascii="Arial" w:hAnsi="Arial"/>
                <w:sz w:val="22"/>
                <w:szCs w:val="22"/>
              </w:rPr>
              <w:t>Ja:</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rHeight w:val="114" w:hRule="atLeast"/>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25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5" w:type="dxa"/>
              <w:right w:w="10" w:type="dxa"/>
            </w:tcMar>
          </w:tcPr>
          <w:p>
            <w:pPr>
              <w:pStyle w:val="Standard"/>
              <w:rPr>
                <w:rFonts w:ascii="Arial" w:hAnsi="Arial" w:cs="Arial"/>
                <w:sz w:val="22"/>
                <w:szCs w:val="22"/>
              </w:rPr>
            </w:pPr>
            <w:r>
              <w:rPr>
                <w:rFonts w:cs="Arial" w:ascii="Arial" w:hAnsi="Arial"/>
                <w:sz w:val="22"/>
                <w:szCs w:val="22"/>
              </w:rPr>
              <w:t>Nei:</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rHeight w:val="114" w:hRule="atLeast"/>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x</w:t>
                  </w:r>
                </w:p>
              </w:tc>
            </w:tr>
          </w:tbl>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216" w:hRule="atLeast"/>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Pr>
          <w:p>
            <w:pPr>
              <w:pStyle w:val="Listeavsnitt"/>
              <w:ind w:left="497" w:hanging="497"/>
              <w:rPr>
                <w:rFonts w:ascii="Arial" w:hAnsi="Arial" w:cs="Arial"/>
                <w:sz w:val="22"/>
                <w:szCs w:val="22"/>
              </w:rPr>
            </w:pPr>
            <w:r>
              <w:rPr>
                <w:rFonts w:cs="Arial" w:ascii="Arial" w:hAnsi="Arial"/>
                <w:sz w:val="22"/>
                <w:szCs w:val="22"/>
              </w:rPr>
              <w:t>Hvis ja, hvilket emne?</w:t>
            </w:r>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5" w:type="dxa"/>
              <w:right w:w="10" w:type="dxa"/>
            </w:tcMar>
          </w:tcPr>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216" w:hRule="atLeast"/>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Pr>
          <w:p>
            <w:pPr>
              <w:pStyle w:val="Listeavsnitt"/>
              <w:ind w:left="497" w:hanging="497"/>
              <w:rPr/>
            </w:pPr>
            <w:r>
              <w:rPr>
                <w:rStyle w:val="Standardskriftforavsnitt"/>
                <w:rFonts w:cs="Arial" w:ascii="Arial" w:hAnsi="Arial"/>
                <w:sz w:val="22"/>
                <w:szCs w:val="22"/>
              </w:rPr>
              <w:t>Skal emnet klones? Hvis ja, spesifiser differensiering i aktuelle punkter i skjemaet (punktene 5., 10.-14., 16.-18.)</w:t>
            </w:r>
          </w:p>
        </w:tc>
        <w:tc>
          <w:tcPr>
            <w:tcW w:w="18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5" w:type="dxa"/>
              <w:right w:w="10" w:type="dxa"/>
            </w:tcMar>
          </w:tcPr>
          <w:p>
            <w:pPr>
              <w:pStyle w:val="Standard"/>
              <w:rPr>
                <w:rFonts w:ascii="Arial" w:hAnsi="Arial" w:cs="Arial"/>
                <w:sz w:val="22"/>
                <w:szCs w:val="22"/>
              </w:rPr>
            </w:pPr>
            <w:r>
              <w:rPr>
                <w:rFonts w:cs="Arial" w:ascii="Arial" w:hAnsi="Arial"/>
                <w:sz w:val="22"/>
                <w:szCs w:val="22"/>
              </w:rPr>
              <w:t>Ja:</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rHeight w:val="114" w:hRule="atLeast"/>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x</w:t>
                  </w:r>
                </w:p>
              </w:tc>
            </w:tr>
          </w:tbl>
          <w:p>
            <w:pPr>
              <w:pStyle w:val="Standard"/>
              <w:rPr>
                <w:rFonts w:ascii="Arial" w:hAnsi="Arial" w:cs="Arial"/>
                <w:sz w:val="22"/>
                <w:szCs w:val="22"/>
              </w:rPr>
            </w:pPr>
            <w:r>
              <w:rPr>
                <w:rFonts w:cs="Arial" w:ascii="Arial" w:hAnsi="Arial"/>
                <w:sz w:val="22"/>
                <w:szCs w:val="22"/>
              </w:rPr>
            </w:r>
          </w:p>
        </w:tc>
        <w:tc>
          <w:tcPr>
            <w:tcW w:w="425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5" w:type="dxa"/>
              <w:right w:w="10" w:type="dxa"/>
            </w:tcMar>
          </w:tcPr>
          <w:p>
            <w:pPr>
              <w:pStyle w:val="Standard"/>
              <w:rPr>
                <w:rFonts w:ascii="Arial" w:hAnsi="Arial" w:cs="Arial"/>
                <w:sz w:val="22"/>
                <w:szCs w:val="22"/>
              </w:rPr>
            </w:pPr>
            <w:r>
              <w:rPr>
                <w:rFonts w:cs="Arial" w:ascii="Arial" w:hAnsi="Arial"/>
                <w:sz w:val="22"/>
                <w:szCs w:val="22"/>
              </w:rPr>
              <w:t>Nei:</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rHeight w:val="114" w:hRule="atLeast"/>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p>
            <w:pPr>
              <w:pStyle w:val="Standard"/>
              <w:rPr>
                <w:rFonts w:ascii="Arial" w:hAnsi="Arial" w:cs="Arial"/>
                <w:sz w:val="22"/>
                <w:szCs w:val="22"/>
              </w:rPr>
            </w:pPr>
            <w:r>
              <w:rPr>
                <w:rFonts w:cs="Arial" w:ascii="Arial" w:hAnsi="Arial"/>
                <w:sz w:val="22"/>
                <w:szCs w:val="22"/>
              </w:rPr>
            </w:r>
          </w:p>
        </w:tc>
      </w:tr>
      <w:tr>
        <w:trPr>
          <w:trHeight w:val="216" w:hRule="atLeast"/>
          <w:cantSplit w:val="true"/>
        </w:trPr>
        <w:tc>
          <w:tcPr>
            <w:tcW w:w="10205"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Pr>
          <w:p>
            <w:pPr>
              <w:pStyle w:val="Standard"/>
              <w:rPr>
                <w:rFonts w:ascii="Arial" w:hAnsi="Arial" w:cs="Arial"/>
                <w:sz w:val="22"/>
                <w:szCs w:val="22"/>
              </w:rPr>
            </w:pPr>
            <w:r>
              <w:rPr>
                <w:rFonts w:cs="Arial" w:ascii="Arial" w:hAnsi="Arial"/>
                <w:sz w:val="22"/>
                <w:szCs w:val="22"/>
              </w:rPr>
              <w:t>Gå videre til punktene 4. – 19.</w:t>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37" w:hRule="atLeast"/>
          <w:cantSplit w:val="true"/>
        </w:trPr>
        <w:tc>
          <w:tcPr>
            <w:tcW w:w="4111" w:type="dxa"/>
            <w:gridSpan w:val="2"/>
            <w:tcBorders>
              <w:top w:val="single" w:sz="4" w:space="0" w:color="000001"/>
              <w:bottom w:val="single" w:sz="4" w:space="0" w:color="000001"/>
              <w:insideH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c>
          <w:tcPr>
            <w:tcW w:w="6094" w:type="dxa"/>
            <w:gridSpan w:val="9"/>
            <w:tcBorders>
              <w:top w:val="single" w:sz="4" w:space="0" w:color="000001"/>
              <w:bottom w:val="single" w:sz="4" w:space="0" w:color="000001"/>
              <w:insideH w:val="single" w:sz="4" w:space="0" w:color="000001"/>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108" w:hRule="atLeast"/>
          <w:cantSplit w:val="true"/>
        </w:trPr>
        <w:tc>
          <w:tcPr>
            <w:tcW w:w="10205"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6E3BC" w:val="clear"/>
          </w:tcPr>
          <w:p>
            <w:pPr>
              <w:pStyle w:val="Listeavsnitt"/>
              <w:rPr>
                <w:rFonts w:ascii="Arial" w:hAnsi="Arial" w:cs="Arial"/>
                <w:b/>
                <w:b/>
                <w:sz w:val="22"/>
                <w:szCs w:val="22"/>
              </w:rPr>
            </w:pPr>
            <w:r>
              <w:rPr>
                <w:rFonts w:cs="Arial" w:ascii="Arial" w:hAnsi="Arial"/>
                <w:b/>
                <w:sz w:val="22"/>
                <w:szCs w:val="22"/>
              </w:rPr>
              <w:t>Endre eksisterende emne:</w:t>
            </w:r>
          </w:p>
        </w:tc>
        <w:tc>
          <w:tcPr>
            <w:tcW w:w="4395" w:type="dxa"/>
            <w:tcBorders/>
            <w:shd w:color="auto" w:fill="FFFFFF" w:val="clear"/>
            <w:tcMar>
              <w:left w:w="10" w:type="dxa"/>
              <w:right w:w="10" w:type="dxa"/>
            </w:tcMar>
          </w:tcPr>
          <w:p>
            <w:pPr>
              <w:pStyle w:val="Listeavsnitt"/>
              <w:rPr>
                <w:rFonts w:ascii="Arial" w:hAnsi="Arial" w:cs="Arial"/>
                <w:b/>
                <w:b/>
                <w:sz w:val="22"/>
                <w:szCs w:val="22"/>
              </w:rPr>
            </w:pPr>
            <w:r>
              <w:rPr>
                <w:rFonts w:cs="Arial" w:ascii="Arial" w:hAnsi="Arial"/>
                <w:b/>
                <w:sz w:val="22"/>
                <w:szCs w:val="22"/>
              </w:rPr>
            </w:r>
          </w:p>
        </w:tc>
      </w:tr>
      <w:tr>
        <w:trPr>
          <w:trHeight w:val="317" w:hRule="atLeast"/>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6E3BC" w:val="clear"/>
          </w:tcPr>
          <w:p>
            <w:pPr>
              <w:pStyle w:val="Listeavsnitt"/>
              <w:ind w:left="497" w:hanging="497"/>
              <w:rPr>
                <w:rFonts w:ascii="Arial" w:hAnsi="Arial" w:cs="Arial"/>
                <w:sz w:val="22"/>
                <w:szCs w:val="22"/>
              </w:rPr>
            </w:pPr>
            <w:r>
              <w:rPr>
                <w:rFonts w:cs="Arial" w:ascii="Arial" w:hAnsi="Arial"/>
                <w:sz w:val="22"/>
                <w:szCs w:val="22"/>
              </w:rPr>
              <w:t>Når skal endringen gjelde fra?</w:t>
            </w:r>
          </w:p>
        </w:tc>
        <w:tc>
          <w:tcPr>
            <w:tcW w:w="18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6E3BC" w:val="clear"/>
            <w:tcMar>
              <w:left w:w="5" w:type="dxa"/>
              <w:right w:w="10" w:type="dxa"/>
            </w:tcMar>
          </w:tcPr>
          <w:p>
            <w:pPr>
              <w:pStyle w:val="Standard"/>
              <w:rPr>
                <w:rFonts w:ascii="Arial" w:hAnsi="Arial" w:cs="Arial"/>
                <w:sz w:val="22"/>
                <w:szCs w:val="22"/>
              </w:rPr>
            </w:pPr>
            <w:r>
              <w:rPr>
                <w:rFonts w:cs="Arial" w:ascii="Arial" w:hAnsi="Arial"/>
                <w:sz w:val="22"/>
                <w:szCs w:val="22"/>
              </w:rPr>
              <w:t>Årstall:</w:t>
            </w:r>
          </w:p>
          <w:tbl>
            <w:tblPr>
              <w:tblW w:w="83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836"/>
            </w:tblGrid>
            <w:tr>
              <w:trPr/>
              <w:tc>
                <w:tcPr>
                  <w:tcW w:w="8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25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6E3BC" w:val="clear"/>
            <w:tcMar>
              <w:left w:w="5" w:type="dxa"/>
              <w:right w:w="10" w:type="dxa"/>
            </w:tcMar>
          </w:tcPr>
          <w:tbl>
            <w:tblPr>
              <w:tblW w:w="135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998"/>
              <w:gridCol w:w="357"/>
            </w:tblGrid>
            <w:tr>
              <w:trPr/>
              <w:tc>
                <w:tcPr>
                  <w:tcW w:w="9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Høst:</w:t>
                  </w:r>
                </w:p>
              </w:tc>
              <w:tc>
                <w:tcPr>
                  <w:tcW w:w="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r>
              <w:trPr/>
              <w:tc>
                <w:tcPr>
                  <w:tcW w:w="9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Vår:</w:t>
                  </w:r>
                </w:p>
              </w:tc>
              <w:tc>
                <w:tcPr>
                  <w:tcW w:w="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317" w:hRule="atLeast"/>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6E3BC" w:val="clear"/>
          </w:tcPr>
          <w:p>
            <w:pPr>
              <w:pStyle w:val="Listeavsnitt"/>
              <w:ind w:left="497" w:hanging="497"/>
              <w:rPr>
                <w:rFonts w:ascii="Arial" w:hAnsi="Arial" w:cs="Arial"/>
                <w:sz w:val="22"/>
                <w:szCs w:val="22"/>
              </w:rPr>
            </w:pPr>
            <w:r>
              <w:rPr>
                <w:rFonts w:cs="Arial" w:ascii="Arial" w:hAnsi="Arial"/>
                <w:sz w:val="22"/>
                <w:szCs w:val="22"/>
              </w:rPr>
              <w:t>Ved navneendring, skal endringen ha tilbakevirkende kraft?</w:t>
            </w:r>
          </w:p>
        </w:tc>
        <w:tc>
          <w:tcPr>
            <w:tcW w:w="18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6E3BC" w:val="clear"/>
            <w:tcMar>
              <w:left w:w="5" w:type="dxa"/>
              <w:right w:w="10" w:type="dxa"/>
            </w:tcMar>
          </w:tcPr>
          <w:p>
            <w:pPr>
              <w:pStyle w:val="Standard"/>
              <w:rPr>
                <w:rFonts w:ascii="Arial" w:hAnsi="Arial" w:cs="Arial"/>
                <w:sz w:val="22"/>
                <w:szCs w:val="22"/>
              </w:rPr>
            </w:pPr>
            <w:r>
              <w:rPr>
                <w:rFonts w:cs="Arial" w:ascii="Arial" w:hAnsi="Arial"/>
                <w:sz w:val="22"/>
                <w:szCs w:val="22"/>
              </w:rPr>
              <w:t>Ja:</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rHeight w:val="114" w:hRule="atLeast"/>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25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6E3BC" w:val="clear"/>
            <w:tcMar>
              <w:left w:w="5" w:type="dxa"/>
              <w:right w:w="10" w:type="dxa"/>
            </w:tcMar>
          </w:tcPr>
          <w:p>
            <w:pPr>
              <w:pStyle w:val="Standard"/>
              <w:rPr>
                <w:rFonts w:ascii="Arial" w:hAnsi="Arial" w:cs="Arial"/>
                <w:sz w:val="22"/>
                <w:szCs w:val="22"/>
              </w:rPr>
            </w:pPr>
            <w:r>
              <w:rPr>
                <w:rFonts w:cs="Arial" w:ascii="Arial" w:hAnsi="Arial"/>
                <w:sz w:val="22"/>
                <w:szCs w:val="22"/>
              </w:rPr>
              <w:t>Nei:</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rHeight w:val="114" w:hRule="atLeast"/>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317" w:hRule="atLeast"/>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6E3BC" w:val="clear"/>
          </w:tcPr>
          <w:p>
            <w:pPr>
              <w:pStyle w:val="Listeavsnitt"/>
              <w:ind w:left="497" w:hanging="497"/>
              <w:rPr>
                <w:rFonts w:ascii="Arial" w:hAnsi="Arial" w:cs="Arial"/>
                <w:sz w:val="22"/>
                <w:szCs w:val="22"/>
              </w:rPr>
            </w:pPr>
            <w:r>
              <w:rPr>
                <w:rFonts w:cs="Arial" w:ascii="Arial" w:hAnsi="Arial"/>
                <w:sz w:val="22"/>
                <w:szCs w:val="22"/>
              </w:rPr>
              <w:t>Er emnet klonet?</w:t>
            </w:r>
          </w:p>
        </w:tc>
        <w:tc>
          <w:tcPr>
            <w:tcW w:w="18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6E3BC" w:val="clear"/>
            <w:tcMar>
              <w:left w:w="5" w:type="dxa"/>
              <w:right w:w="10" w:type="dxa"/>
            </w:tcMar>
          </w:tcPr>
          <w:p>
            <w:pPr>
              <w:pStyle w:val="Standard"/>
              <w:rPr>
                <w:rFonts w:ascii="Arial" w:hAnsi="Arial" w:cs="Arial"/>
                <w:sz w:val="22"/>
                <w:szCs w:val="22"/>
              </w:rPr>
            </w:pPr>
            <w:r>
              <w:rPr>
                <w:rFonts w:cs="Arial" w:ascii="Arial" w:hAnsi="Arial"/>
                <w:sz w:val="22"/>
                <w:szCs w:val="22"/>
              </w:rPr>
              <w:t>Ja:</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rHeight w:val="114" w:hRule="atLeast"/>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25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6E3BC" w:val="clear"/>
            <w:tcMar>
              <w:left w:w="5" w:type="dxa"/>
              <w:right w:w="10" w:type="dxa"/>
            </w:tcMar>
          </w:tcPr>
          <w:p>
            <w:pPr>
              <w:pStyle w:val="Standard"/>
              <w:rPr>
                <w:rFonts w:ascii="Arial" w:hAnsi="Arial" w:cs="Arial"/>
                <w:sz w:val="22"/>
                <w:szCs w:val="22"/>
              </w:rPr>
            </w:pPr>
            <w:r>
              <w:rPr>
                <w:rFonts w:cs="Arial" w:ascii="Arial" w:hAnsi="Arial"/>
                <w:sz w:val="22"/>
                <w:szCs w:val="22"/>
              </w:rPr>
              <w:t>Nei:</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rHeight w:val="114" w:hRule="atLeast"/>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317" w:hRule="atLeast"/>
          <w:cantSplit w:val="true"/>
        </w:trPr>
        <w:tc>
          <w:tcPr>
            <w:tcW w:w="10205"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6E3BC" w:val="clear"/>
          </w:tcPr>
          <w:p>
            <w:pPr>
              <w:pStyle w:val="Standard"/>
              <w:rPr>
                <w:rFonts w:ascii="Arial" w:hAnsi="Arial" w:cs="Arial"/>
                <w:sz w:val="22"/>
                <w:szCs w:val="22"/>
              </w:rPr>
            </w:pPr>
            <w:r>
              <w:rPr>
                <w:rFonts w:cs="Arial" w:ascii="Arial" w:hAnsi="Arial"/>
                <w:sz w:val="22"/>
                <w:szCs w:val="22"/>
              </w:rPr>
              <w:t>Gå videre til punktene 4. – 19. og fyll ut punktene som er relevante for endringen.</w:t>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283" w:hRule="atLeast"/>
          <w:cantSplit w:val="true"/>
        </w:trPr>
        <w:tc>
          <w:tcPr>
            <w:tcW w:w="10205" w:type="dxa"/>
            <w:gridSpan w:val="11"/>
            <w:tcBorders>
              <w:top w:val="single" w:sz="4" w:space="0" w:color="000001"/>
              <w:bottom w:val="single" w:sz="4" w:space="0" w:color="000001"/>
              <w:insideH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108" w:hRule="atLeast"/>
          <w:cantSplit w:val="true"/>
        </w:trPr>
        <w:tc>
          <w:tcPr>
            <w:tcW w:w="10205"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BD4B4" w:val="clear"/>
          </w:tcPr>
          <w:p>
            <w:pPr>
              <w:pStyle w:val="Listeavsnitt"/>
              <w:rPr>
                <w:rFonts w:ascii="Arial" w:hAnsi="Arial" w:cs="Arial"/>
                <w:b/>
                <w:b/>
                <w:sz w:val="22"/>
                <w:szCs w:val="22"/>
              </w:rPr>
            </w:pPr>
            <w:r>
              <w:rPr>
                <w:rFonts w:cs="Arial" w:ascii="Arial" w:hAnsi="Arial"/>
                <w:b/>
                <w:sz w:val="22"/>
                <w:szCs w:val="22"/>
              </w:rPr>
              <w:t>Legge ned eksisterende emne:</w:t>
            </w:r>
          </w:p>
        </w:tc>
        <w:tc>
          <w:tcPr>
            <w:tcW w:w="4395" w:type="dxa"/>
            <w:tcBorders/>
            <w:shd w:color="auto" w:fill="FFFFFF" w:val="clear"/>
            <w:tcMar>
              <w:left w:w="10" w:type="dxa"/>
              <w:right w:w="10" w:type="dxa"/>
            </w:tcMar>
          </w:tcPr>
          <w:p>
            <w:pPr>
              <w:pStyle w:val="Listeavsnitt"/>
              <w:rPr>
                <w:rFonts w:ascii="Arial" w:hAnsi="Arial" w:cs="Arial"/>
                <w:b/>
                <w:b/>
                <w:sz w:val="22"/>
                <w:szCs w:val="22"/>
              </w:rPr>
            </w:pPr>
            <w:r>
              <w:rPr>
                <w:rFonts w:cs="Arial" w:ascii="Arial" w:hAnsi="Arial"/>
                <w:b/>
                <w:sz w:val="22"/>
                <w:szCs w:val="22"/>
              </w:rPr>
            </w:r>
          </w:p>
        </w:tc>
      </w:tr>
      <w:tr>
        <w:trPr>
          <w:trHeight w:val="108" w:hRule="atLeast"/>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BD4B4" w:val="clear"/>
          </w:tcPr>
          <w:p>
            <w:pPr>
              <w:pStyle w:val="Listeavsnitt"/>
              <w:ind w:left="497" w:hanging="497"/>
              <w:rPr>
                <w:rFonts w:ascii="Arial" w:hAnsi="Arial" w:cs="Arial"/>
                <w:sz w:val="22"/>
                <w:szCs w:val="22"/>
              </w:rPr>
            </w:pPr>
            <w:r>
              <w:rPr>
                <w:rFonts w:cs="Arial" w:ascii="Arial" w:hAnsi="Arial"/>
                <w:sz w:val="22"/>
                <w:szCs w:val="22"/>
              </w:rPr>
              <w:t>Siste semester for undervisning:</w:t>
            </w:r>
          </w:p>
        </w:tc>
        <w:tc>
          <w:tcPr>
            <w:tcW w:w="18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BD4B4" w:val="clear"/>
            <w:tcMar>
              <w:left w:w="5" w:type="dxa"/>
              <w:right w:w="10" w:type="dxa"/>
            </w:tcMar>
          </w:tcPr>
          <w:p>
            <w:pPr>
              <w:pStyle w:val="Standard"/>
              <w:rPr>
                <w:rFonts w:ascii="Arial" w:hAnsi="Arial" w:cs="Arial"/>
                <w:sz w:val="22"/>
                <w:szCs w:val="22"/>
              </w:rPr>
            </w:pPr>
            <w:r>
              <w:rPr>
                <w:rFonts w:cs="Arial" w:ascii="Arial" w:hAnsi="Arial"/>
                <w:sz w:val="22"/>
                <w:szCs w:val="22"/>
              </w:rPr>
              <w:t>Årstall:</w:t>
            </w:r>
          </w:p>
          <w:tbl>
            <w:tblPr>
              <w:tblW w:w="83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836"/>
            </w:tblGrid>
            <w:tr>
              <w:trPr/>
              <w:tc>
                <w:tcPr>
                  <w:tcW w:w="8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25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BD4B4" w:val="clear"/>
            <w:tcMar>
              <w:left w:w="5" w:type="dxa"/>
              <w:right w:w="10" w:type="dxa"/>
            </w:tcMar>
          </w:tcPr>
          <w:tbl>
            <w:tblPr>
              <w:tblW w:w="135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998"/>
              <w:gridCol w:w="357"/>
            </w:tblGrid>
            <w:tr>
              <w:trPr/>
              <w:tc>
                <w:tcPr>
                  <w:tcW w:w="9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Høst:</w:t>
                  </w:r>
                </w:p>
              </w:tc>
              <w:tc>
                <w:tcPr>
                  <w:tcW w:w="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r>
              <w:trPr/>
              <w:tc>
                <w:tcPr>
                  <w:tcW w:w="9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Vår:</w:t>
                  </w:r>
                </w:p>
              </w:tc>
              <w:tc>
                <w:tcPr>
                  <w:tcW w:w="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108" w:hRule="atLeast"/>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BD4B4" w:val="clear"/>
          </w:tcPr>
          <w:p>
            <w:pPr>
              <w:pStyle w:val="Listeavsnitt"/>
              <w:ind w:left="497" w:hanging="497"/>
              <w:rPr/>
            </w:pPr>
            <w:r>
              <w:rPr>
                <w:rStyle w:val="Standardskriftforavsnitt"/>
                <w:rFonts w:cs="Arial" w:ascii="Arial" w:hAnsi="Arial"/>
                <w:sz w:val="22"/>
                <w:szCs w:val="22"/>
              </w:rPr>
              <w:t>Siste semester for eksamen (husk at studentene har rett til å avlegge avsluttende eksamen i 2 år etter at emnet ble undervist for siste gang)</w:t>
            </w:r>
          </w:p>
        </w:tc>
        <w:tc>
          <w:tcPr>
            <w:tcW w:w="18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BD4B4" w:val="clear"/>
            <w:tcMar>
              <w:left w:w="5" w:type="dxa"/>
              <w:right w:w="10" w:type="dxa"/>
            </w:tcMar>
          </w:tcPr>
          <w:p>
            <w:pPr>
              <w:pStyle w:val="Standard"/>
              <w:rPr>
                <w:rFonts w:ascii="Arial" w:hAnsi="Arial" w:cs="Arial"/>
                <w:sz w:val="22"/>
                <w:szCs w:val="22"/>
              </w:rPr>
            </w:pPr>
            <w:r>
              <w:rPr>
                <w:rFonts w:cs="Arial" w:ascii="Arial" w:hAnsi="Arial"/>
                <w:sz w:val="22"/>
                <w:szCs w:val="22"/>
              </w:rPr>
              <w:t>Årstall:</w:t>
            </w:r>
          </w:p>
          <w:tbl>
            <w:tblPr>
              <w:tblW w:w="83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836"/>
            </w:tblGrid>
            <w:tr>
              <w:trPr/>
              <w:tc>
                <w:tcPr>
                  <w:tcW w:w="8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25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BD4B4" w:val="clear"/>
            <w:tcMar>
              <w:left w:w="5" w:type="dxa"/>
              <w:right w:w="10" w:type="dxa"/>
            </w:tcMar>
          </w:tcPr>
          <w:tbl>
            <w:tblPr>
              <w:tblW w:w="135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998"/>
              <w:gridCol w:w="357"/>
            </w:tblGrid>
            <w:tr>
              <w:trPr/>
              <w:tc>
                <w:tcPr>
                  <w:tcW w:w="9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Høst:</w:t>
                  </w:r>
                </w:p>
              </w:tc>
              <w:tc>
                <w:tcPr>
                  <w:tcW w:w="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r>
              <w:trPr/>
              <w:tc>
                <w:tcPr>
                  <w:tcW w:w="9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Vår:</w:t>
                  </w:r>
                </w:p>
              </w:tc>
              <w:tc>
                <w:tcPr>
                  <w:tcW w:w="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108" w:hRule="atLeast"/>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BD4B4" w:val="clear"/>
          </w:tcPr>
          <w:p>
            <w:pPr>
              <w:pStyle w:val="Listeavsnitt"/>
              <w:ind w:left="497" w:hanging="497"/>
              <w:rPr>
                <w:rFonts w:ascii="Arial" w:hAnsi="Arial" w:cs="Arial"/>
                <w:sz w:val="22"/>
                <w:szCs w:val="22"/>
              </w:rPr>
            </w:pPr>
            <w:r>
              <w:rPr>
                <w:rFonts w:cs="Arial" w:ascii="Arial" w:hAnsi="Arial"/>
                <w:sz w:val="22"/>
                <w:szCs w:val="22"/>
              </w:rPr>
              <w:t>Er emnet klonet?</w:t>
            </w:r>
          </w:p>
        </w:tc>
        <w:tc>
          <w:tcPr>
            <w:tcW w:w="18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BD4B4" w:val="clear"/>
            <w:tcMar>
              <w:left w:w="5" w:type="dxa"/>
              <w:right w:w="10" w:type="dxa"/>
            </w:tcMar>
          </w:tcPr>
          <w:p>
            <w:pPr>
              <w:pStyle w:val="Standard"/>
              <w:rPr>
                <w:rFonts w:ascii="Arial" w:hAnsi="Arial" w:cs="Arial"/>
                <w:sz w:val="22"/>
                <w:szCs w:val="22"/>
              </w:rPr>
            </w:pPr>
            <w:r>
              <w:rPr>
                <w:rFonts w:cs="Arial" w:ascii="Arial" w:hAnsi="Arial"/>
                <w:sz w:val="22"/>
                <w:szCs w:val="22"/>
              </w:rPr>
              <w:t>Ja:</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rHeight w:val="114" w:hRule="atLeast"/>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25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BD4B4" w:val="clear"/>
            <w:tcMar>
              <w:left w:w="5" w:type="dxa"/>
              <w:right w:w="10" w:type="dxa"/>
            </w:tcMar>
          </w:tcPr>
          <w:p>
            <w:pPr>
              <w:pStyle w:val="Standard"/>
              <w:rPr>
                <w:rFonts w:ascii="Arial" w:hAnsi="Arial" w:cs="Arial"/>
                <w:sz w:val="22"/>
                <w:szCs w:val="22"/>
              </w:rPr>
            </w:pPr>
            <w:r>
              <w:rPr>
                <w:rFonts w:cs="Arial" w:ascii="Arial" w:hAnsi="Arial"/>
                <w:sz w:val="22"/>
                <w:szCs w:val="22"/>
              </w:rPr>
              <w:t>Nei:</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rHeight w:val="114" w:hRule="atLeast"/>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108" w:hRule="atLeast"/>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BD4B4" w:val="clear"/>
          </w:tcPr>
          <w:p>
            <w:pPr>
              <w:pStyle w:val="Listeavsnitt"/>
              <w:ind w:left="497" w:hanging="497"/>
              <w:rPr>
                <w:rFonts w:ascii="Arial" w:hAnsi="Arial" w:cs="Arial"/>
                <w:sz w:val="22"/>
                <w:szCs w:val="22"/>
              </w:rPr>
            </w:pPr>
            <w:r>
              <w:rPr>
                <w:rFonts w:cs="Arial" w:ascii="Arial" w:hAnsi="Arial"/>
                <w:sz w:val="22"/>
                <w:szCs w:val="22"/>
              </w:rPr>
              <w:t>Skal klonen også legges ned?</w:t>
            </w:r>
          </w:p>
        </w:tc>
        <w:tc>
          <w:tcPr>
            <w:tcW w:w="18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BD4B4" w:val="clear"/>
            <w:tcMar>
              <w:left w:w="5" w:type="dxa"/>
              <w:right w:w="10" w:type="dxa"/>
            </w:tcMar>
          </w:tcPr>
          <w:p>
            <w:pPr>
              <w:pStyle w:val="Standard"/>
              <w:rPr>
                <w:rFonts w:ascii="Arial" w:hAnsi="Arial" w:cs="Arial"/>
                <w:sz w:val="22"/>
                <w:szCs w:val="22"/>
              </w:rPr>
            </w:pPr>
            <w:r>
              <w:rPr>
                <w:rFonts w:cs="Arial" w:ascii="Arial" w:hAnsi="Arial"/>
                <w:sz w:val="22"/>
                <w:szCs w:val="22"/>
              </w:rPr>
              <w:t>Ja:</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rHeight w:val="114" w:hRule="atLeast"/>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25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BD4B4" w:val="clear"/>
            <w:tcMar>
              <w:left w:w="5" w:type="dxa"/>
              <w:right w:w="10" w:type="dxa"/>
            </w:tcMar>
          </w:tcPr>
          <w:p>
            <w:pPr>
              <w:pStyle w:val="Standard"/>
              <w:rPr>
                <w:rFonts w:ascii="Arial" w:hAnsi="Arial" w:cs="Arial"/>
                <w:sz w:val="22"/>
                <w:szCs w:val="22"/>
              </w:rPr>
            </w:pPr>
            <w:r>
              <w:rPr>
                <w:rFonts w:cs="Arial" w:ascii="Arial" w:hAnsi="Arial"/>
                <w:sz w:val="22"/>
                <w:szCs w:val="22"/>
              </w:rPr>
              <w:t>Nei:</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rHeight w:val="114" w:hRule="atLeast"/>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384" w:hRule="atLeast"/>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BD4B4" w:val="clear"/>
          </w:tcPr>
          <w:p>
            <w:pPr>
              <w:pStyle w:val="Listeavsnitt"/>
              <w:ind w:left="497" w:hanging="497"/>
              <w:rPr>
                <w:rFonts w:ascii="Arial" w:hAnsi="Arial" w:cs="Arial"/>
                <w:sz w:val="22"/>
                <w:szCs w:val="22"/>
              </w:rPr>
            </w:pPr>
            <w:r>
              <w:rPr>
                <w:rFonts w:cs="Arial" w:ascii="Arial" w:hAnsi="Arial"/>
                <w:sz w:val="22"/>
                <w:szCs w:val="22"/>
              </w:rPr>
              <w:t>Siste semester for undervisning og eksamen for klonen?</w:t>
            </w:r>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BD4B4" w:val="clear"/>
            <w:tcMar>
              <w:left w:w="5" w:type="dxa"/>
              <w:right w:w="10" w:type="dxa"/>
            </w:tcMar>
          </w:tcPr>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cantSplit w:val="true"/>
        </w:trPr>
        <w:tc>
          <w:tcPr>
            <w:tcW w:w="4111" w:type="dxa"/>
            <w:gridSpan w:val="2"/>
            <w:tcBorders>
              <w:top w:val="single" w:sz="4" w:space="0" w:color="000001"/>
              <w:bottom w:val="single" w:sz="4" w:space="0" w:color="000001"/>
              <w:insideH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c>
          <w:tcPr>
            <w:tcW w:w="6094" w:type="dxa"/>
            <w:gridSpan w:val="9"/>
            <w:tcBorders>
              <w:top w:val="single" w:sz="4" w:space="0" w:color="000001"/>
              <w:bottom w:val="single" w:sz="4" w:space="0" w:color="000001"/>
              <w:insideH w:val="single" w:sz="4" w:space="0" w:color="000001"/>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254" w:hRule="atLeast"/>
          <w:cantSplit w:val="true"/>
        </w:trPr>
        <w:tc>
          <w:tcPr>
            <w:tcW w:w="4111"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isteavsnitt"/>
              <w:rPr/>
            </w:pPr>
            <w:r>
              <w:rPr>
                <w:rStyle w:val="Standardskriftforavsnitt"/>
                <w:rFonts w:cs="Arial" w:ascii="Arial" w:hAnsi="Arial"/>
                <w:b/>
                <w:sz w:val="22"/>
                <w:szCs w:val="22"/>
              </w:rPr>
              <w:t>Emnenavn</w:t>
            </w:r>
          </w:p>
          <w:p>
            <w:pPr>
              <w:pStyle w:val="Standard"/>
              <w:rPr/>
            </w:pPr>
            <w:r>
              <w:rPr>
                <w:rStyle w:val="Standardskriftforavsnitt"/>
                <w:rFonts w:cs="Arial" w:ascii="Arial" w:hAnsi="Arial"/>
                <w:sz w:val="22"/>
                <w:szCs w:val="22"/>
              </w:rPr>
              <w:t>Hva skal emnet hete?</w:t>
            </w:r>
          </w:p>
          <w:p>
            <w:pPr>
              <w:pStyle w:val="Standard"/>
              <w:rPr>
                <w:rFonts w:ascii="Arial" w:hAnsi="Arial" w:cs="Arial"/>
                <w:sz w:val="22"/>
                <w:szCs w:val="22"/>
              </w:rPr>
            </w:pPr>
            <w:r>
              <w:rPr>
                <w:rFonts w:cs="Arial" w:ascii="Arial" w:hAnsi="Arial"/>
                <w:sz w:val="22"/>
                <w:szCs w:val="22"/>
              </w:rPr>
              <w:t>Husk at emnenavnet må være på bokmål, nynorsk og engelsk.</w:t>
            </w:r>
          </w:p>
        </w:tc>
        <w:tc>
          <w:tcPr>
            <w:tcW w:w="18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pPr>
            <w:r>
              <w:rPr>
                <w:rStyle w:val="Standardskriftforavsnitt"/>
                <w:rFonts w:cs="Arial" w:ascii="Arial" w:hAnsi="Arial"/>
                <w:sz w:val="22"/>
                <w:szCs w:val="22"/>
              </w:rPr>
              <w:t>Bokmål:</w:t>
            </w:r>
          </w:p>
        </w:tc>
        <w:tc>
          <w:tcPr>
            <w:tcW w:w="425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right w:w="10" w:type="dxa"/>
            </w:tcMar>
          </w:tcPr>
          <w:p>
            <w:pPr>
              <w:pStyle w:val="Standard"/>
              <w:rPr/>
            </w:pPr>
            <w:r>
              <w:rPr/>
              <w:t xml:space="preserve">Anvendt </w:t>
            </w:r>
            <w:r>
              <w:rPr/>
              <w:t>Dataanalyse  og maskinlæring</w:t>
            </w:r>
          </w:p>
        </w:tc>
        <w:tc>
          <w:tcPr>
            <w:tcW w:w="4395" w:type="dxa"/>
            <w:tcBorders/>
            <w:shd w:color="auto" w:fill="FFFFFF" w:val="clear"/>
            <w:tcMar>
              <w:left w:w="10" w:type="dxa"/>
              <w:right w:w="10" w:type="dxa"/>
            </w:tcMar>
          </w:tcPr>
          <w:p>
            <w:pPr>
              <w:pStyle w:val="Standard"/>
              <w:rPr/>
            </w:pPr>
            <w:r>
              <w:rPr/>
            </w:r>
          </w:p>
        </w:tc>
      </w:tr>
      <w:tr>
        <w:trPr>
          <w:trHeight w:val="188" w:hRule="atLeast"/>
          <w:cantSplit w:val="true"/>
        </w:trPr>
        <w:tc>
          <w:tcPr>
            <w:tcW w:w="4111"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rPr/>
            </w:pPr>
            <w:r>
              <w:rPr/>
            </w:r>
          </w:p>
        </w:tc>
        <w:tc>
          <w:tcPr>
            <w:tcW w:w="18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Nynorsk:</w:t>
            </w:r>
          </w:p>
        </w:tc>
        <w:tc>
          <w:tcPr>
            <w:tcW w:w="425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right w:w="10" w:type="dxa"/>
            </w:tcMar>
          </w:tcPr>
          <w:p>
            <w:pPr>
              <w:pStyle w:val="Standard"/>
              <w:rPr/>
            </w:pPr>
            <w:r>
              <w:rPr>
                <w:rFonts w:cs="Arial" w:ascii="Arial" w:hAnsi="Arial"/>
                <w:b/>
                <w:sz w:val="22"/>
                <w:szCs w:val="22"/>
              </w:rPr>
              <w:t xml:space="preserve">Anvendt </w:t>
            </w:r>
            <w:r>
              <w:rPr>
                <w:rFonts w:cs="Arial" w:ascii="Arial" w:hAnsi="Arial"/>
                <w:b/>
                <w:sz w:val="22"/>
                <w:szCs w:val="22"/>
              </w:rPr>
              <w:t>Dataanalyse og maskinlæring</w:t>
            </w:r>
          </w:p>
        </w:tc>
        <w:tc>
          <w:tcPr>
            <w:tcW w:w="4395" w:type="dxa"/>
            <w:tcBorders/>
            <w:shd w:color="auto" w:fill="FFFFFF" w:val="clear"/>
            <w:tcMar>
              <w:left w:w="10" w:type="dxa"/>
              <w:right w:w="10" w:type="dxa"/>
            </w:tcMar>
          </w:tcPr>
          <w:p>
            <w:pPr>
              <w:pStyle w:val="Standard"/>
              <w:rPr>
                <w:rFonts w:ascii="Arial" w:hAnsi="Arial" w:cs="Arial"/>
                <w:b/>
                <w:b/>
                <w:sz w:val="22"/>
                <w:szCs w:val="22"/>
              </w:rPr>
            </w:pPr>
            <w:r>
              <w:rPr>
                <w:rFonts w:cs="Arial" w:ascii="Arial" w:hAnsi="Arial"/>
                <w:b/>
                <w:sz w:val="22"/>
                <w:szCs w:val="22"/>
              </w:rPr>
            </w:r>
          </w:p>
        </w:tc>
      </w:tr>
      <w:tr>
        <w:trPr>
          <w:trHeight w:val="289" w:hRule="atLeast"/>
          <w:cantSplit w:val="true"/>
        </w:trPr>
        <w:tc>
          <w:tcPr>
            <w:tcW w:w="4111"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rPr/>
            </w:pPr>
            <w:r>
              <w:rPr/>
            </w:r>
          </w:p>
        </w:tc>
        <w:tc>
          <w:tcPr>
            <w:tcW w:w="18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Engelsk:</w:t>
            </w:r>
          </w:p>
        </w:tc>
        <w:tc>
          <w:tcPr>
            <w:tcW w:w="425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right w:w="10" w:type="dxa"/>
            </w:tcMar>
          </w:tcPr>
          <w:p>
            <w:pPr>
              <w:pStyle w:val="Standard"/>
              <w:rPr/>
            </w:pPr>
            <w:r>
              <w:rPr>
                <w:rFonts w:cs="Arial" w:ascii="Arial" w:hAnsi="Arial"/>
                <w:b/>
                <w:sz w:val="22"/>
                <w:szCs w:val="22"/>
                <w:lang w:val="en-US"/>
              </w:rPr>
              <w:t xml:space="preserve">Applied </w:t>
            </w:r>
            <w:r>
              <w:rPr>
                <w:rFonts w:cs="Arial" w:ascii="Arial" w:hAnsi="Arial"/>
                <w:b/>
                <w:sz w:val="22"/>
                <w:szCs w:val="22"/>
                <w:lang w:val="en-US"/>
              </w:rPr>
              <w:t>Data Analysis and Machine Learning</w:t>
            </w:r>
          </w:p>
        </w:tc>
        <w:tc>
          <w:tcPr>
            <w:tcW w:w="4395" w:type="dxa"/>
            <w:tcBorders/>
            <w:shd w:color="auto" w:fill="FFFFFF" w:val="clear"/>
            <w:tcMar>
              <w:left w:w="10" w:type="dxa"/>
              <w:right w:w="10" w:type="dxa"/>
            </w:tcMar>
          </w:tcPr>
          <w:p>
            <w:pPr>
              <w:pStyle w:val="Standard"/>
              <w:rPr>
                <w:rFonts w:ascii="Arial" w:hAnsi="Arial" w:cs="Arial"/>
                <w:b/>
                <w:b/>
                <w:sz w:val="22"/>
                <w:szCs w:val="22"/>
                <w:lang w:val="en-US"/>
              </w:rPr>
            </w:pPr>
            <w:r>
              <w:rPr>
                <w:rFonts w:cs="Arial" w:ascii="Arial" w:hAnsi="Arial"/>
                <w:b/>
                <w:sz w:val="22"/>
                <w:szCs w:val="22"/>
                <w:lang w:val="en-US"/>
              </w:rPr>
            </w:r>
          </w:p>
        </w:tc>
      </w:tr>
      <w:tr>
        <w:trPr>
          <w:trHeight w:val="383" w:hRule="atLeast"/>
          <w:cantSplit w:val="true"/>
        </w:trPr>
        <w:tc>
          <w:tcPr>
            <w:tcW w:w="4111"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isteavsnitt"/>
              <w:rPr>
                <w:rFonts w:ascii="Arial" w:hAnsi="Arial" w:cs="Arial"/>
                <w:b/>
                <w:b/>
                <w:sz w:val="22"/>
                <w:szCs w:val="22"/>
              </w:rPr>
            </w:pPr>
            <w:r>
              <w:rPr>
                <w:rFonts w:cs="Arial" w:ascii="Arial" w:hAnsi="Arial"/>
                <w:b/>
                <w:sz w:val="22"/>
                <w:szCs w:val="22"/>
              </w:rPr>
              <w:t>Forslag til emnekode</w:t>
            </w:r>
          </w:p>
          <w:p>
            <w:pPr>
              <w:pStyle w:val="Listeavsnitt"/>
              <w:ind w:left="0" w:hanging="0"/>
              <w:rPr/>
            </w:pPr>
            <w:r>
              <w:rPr>
                <w:rStyle w:val="Standardskriftforavsnitt"/>
                <w:rFonts w:cs="Arial" w:ascii="Arial" w:hAnsi="Arial"/>
                <w:sz w:val="22"/>
                <w:szCs w:val="22"/>
              </w:rPr>
              <w:t>Se retningslinjer….</w:t>
            </w:r>
          </w:p>
        </w:tc>
        <w:tc>
          <w:tcPr>
            <w:tcW w:w="18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Hovedemne:</w:t>
            </w:r>
          </w:p>
        </w:tc>
        <w:tc>
          <w:tcPr>
            <w:tcW w:w="425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right w:w="10" w:type="dxa"/>
            </w:tcMar>
          </w:tcPr>
          <w:p>
            <w:pPr>
              <w:pStyle w:val="Standard"/>
              <w:rPr/>
            </w:pPr>
            <w:r>
              <w:rPr>
                <w:rFonts w:cs="Arial" w:ascii="Arial" w:hAnsi="Arial"/>
                <w:b/>
                <w:sz w:val="22"/>
                <w:szCs w:val="22"/>
              </w:rPr>
              <w:t>FYS-</w:t>
            </w:r>
            <w:r>
              <w:rPr>
                <w:rFonts w:cs="Arial" w:ascii="Arial" w:hAnsi="Arial"/>
                <w:b/>
                <w:sz w:val="22"/>
                <w:szCs w:val="22"/>
              </w:rPr>
              <w:t>STK</w:t>
            </w:r>
            <w:r>
              <w:rPr>
                <w:rFonts w:cs="Arial" w:ascii="Arial" w:hAnsi="Arial"/>
                <w:b/>
                <w:sz w:val="22"/>
                <w:szCs w:val="22"/>
              </w:rPr>
              <w:t>3155</w:t>
            </w:r>
          </w:p>
        </w:tc>
        <w:tc>
          <w:tcPr>
            <w:tcW w:w="4395" w:type="dxa"/>
            <w:tcBorders/>
            <w:shd w:color="auto" w:fill="FFFFFF" w:val="clear"/>
            <w:tcMar>
              <w:left w:w="10" w:type="dxa"/>
              <w:right w:w="10" w:type="dxa"/>
            </w:tcMar>
          </w:tcPr>
          <w:p>
            <w:pPr>
              <w:pStyle w:val="Standard"/>
              <w:rPr>
                <w:rFonts w:ascii="Arial" w:hAnsi="Arial" w:cs="Arial"/>
                <w:b/>
                <w:b/>
                <w:sz w:val="22"/>
                <w:szCs w:val="22"/>
              </w:rPr>
            </w:pPr>
            <w:r>
              <w:rPr>
                <w:rFonts w:cs="Arial" w:ascii="Arial" w:hAnsi="Arial"/>
                <w:b/>
                <w:sz w:val="22"/>
                <w:szCs w:val="22"/>
              </w:rPr>
            </w:r>
          </w:p>
        </w:tc>
      </w:tr>
      <w:tr>
        <w:trPr>
          <w:trHeight w:val="382" w:hRule="atLeast"/>
          <w:cantSplit w:val="true"/>
        </w:trPr>
        <w:tc>
          <w:tcPr>
            <w:tcW w:w="4111"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rPr/>
            </w:pPr>
            <w:r>
              <w:rPr/>
            </w:r>
          </w:p>
        </w:tc>
        <w:tc>
          <w:tcPr>
            <w:tcW w:w="18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Eventuell klon:</w:t>
            </w:r>
          </w:p>
        </w:tc>
        <w:tc>
          <w:tcPr>
            <w:tcW w:w="425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right w:w="10" w:type="dxa"/>
            </w:tcMar>
          </w:tcPr>
          <w:p>
            <w:pPr>
              <w:pStyle w:val="Standard"/>
              <w:rPr/>
            </w:pPr>
            <w:commentRangeStart w:id="0"/>
            <w:r>
              <w:rPr>
                <w:rFonts w:cs="Arial" w:ascii="Arial" w:hAnsi="Arial"/>
                <w:b/>
                <w:sz w:val="22"/>
                <w:szCs w:val="22"/>
              </w:rPr>
              <w:t>FYS-</w:t>
            </w:r>
            <w:r>
              <w:rPr>
                <w:rFonts w:cs="Arial" w:ascii="Arial" w:hAnsi="Arial"/>
                <w:b/>
                <w:sz w:val="22"/>
                <w:szCs w:val="22"/>
              </w:rPr>
              <w:t>STK</w:t>
            </w:r>
            <w:r>
              <w:rPr>
                <w:rFonts w:cs="Arial" w:ascii="Arial" w:hAnsi="Arial"/>
                <w:b/>
                <w:sz w:val="22"/>
                <w:szCs w:val="22"/>
              </w:rPr>
              <w:t>4155</w:t>
            </w:r>
            <w:commentRangeEnd w:id="0"/>
            <w:r>
              <w:commentReference w:id="0"/>
            </w:r>
            <w:r>
              <w:rPr>
                <w:rFonts w:cs="Arial" w:ascii="Arial" w:hAnsi="Arial"/>
                <w:b/>
                <w:sz w:val="22"/>
                <w:szCs w:val="22"/>
              </w:rPr>
            </w:r>
          </w:p>
        </w:tc>
        <w:tc>
          <w:tcPr>
            <w:tcW w:w="4395" w:type="dxa"/>
            <w:tcBorders/>
            <w:shd w:color="auto" w:fill="FFFFFF" w:val="clear"/>
            <w:tcMar>
              <w:left w:w="10" w:type="dxa"/>
              <w:right w:w="10" w:type="dxa"/>
            </w:tcMar>
          </w:tcPr>
          <w:p>
            <w:pPr>
              <w:pStyle w:val="Standard"/>
              <w:rPr>
                <w:rFonts w:ascii="Arial" w:hAnsi="Arial" w:cs="Arial"/>
                <w:b/>
                <w:b/>
                <w:sz w:val="22"/>
                <w:szCs w:val="22"/>
              </w:rPr>
            </w:pPr>
            <w:r>
              <w:rPr>
                <w:rFonts w:cs="Arial" w:ascii="Arial" w:hAnsi="Arial"/>
                <w:b/>
                <w:sz w:val="22"/>
                <w:szCs w:val="22"/>
              </w:rPr>
            </w:r>
          </w:p>
        </w:tc>
      </w:tr>
      <w:tr>
        <w:trPr>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isteavsnitt"/>
              <w:rPr>
                <w:rFonts w:ascii="Arial" w:hAnsi="Arial" w:cs="Arial"/>
                <w:b/>
                <w:b/>
                <w:sz w:val="22"/>
                <w:szCs w:val="22"/>
              </w:rPr>
            </w:pPr>
            <w:r>
              <w:rPr>
                <w:rFonts w:cs="Arial" w:ascii="Arial" w:hAnsi="Arial"/>
                <w:b/>
                <w:sz w:val="22"/>
                <w:szCs w:val="22"/>
              </w:rPr>
              <w:t>Studiepoeng</w:t>
            </w:r>
          </w:p>
          <w:p>
            <w:pPr>
              <w:pStyle w:val="Standard"/>
              <w:rPr/>
            </w:pPr>
            <w:r>
              <w:rPr/>
            </w:r>
          </w:p>
        </w:tc>
        <w:tc>
          <w:tcPr>
            <w:tcW w:w="18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10</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rHeight w:val="114" w:hRule="atLeast"/>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x</w:t>
                  </w:r>
                </w:p>
              </w:tc>
            </w:tr>
          </w:tbl>
          <w:p>
            <w:pPr>
              <w:pStyle w:val="Standard"/>
              <w:rPr>
                <w:rFonts w:ascii="Arial" w:hAnsi="Arial" w:cs="Arial"/>
                <w:sz w:val="22"/>
                <w:szCs w:val="22"/>
              </w:rPr>
            </w:pPr>
            <w:r>
              <w:rPr>
                <w:rFonts w:cs="Arial" w:ascii="Arial" w:hAnsi="Arial"/>
                <w:sz w:val="22"/>
                <w:szCs w:val="22"/>
              </w:rPr>
            </w:r>
          </w:p>
        </w:tc>
        <w:tc>
          <w:tcPr>
            <w:tcW w:w="425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right w:w="10" w:type="dxa"/>
            </w:tcMar>
          </w:tcPr>
          <w:p>
            <w:pPr>
              <w:pStyle w:val="Standard"/>
              <w:rPr>
                <w:rFonts w:ascii="Arial" w:hAnsi="Arial" w:cs="Arial"/>
                <w:sz w:val="22"/>
                <w:szCs w:val="22"/>
              </w:rPr>
            </w:pPr>
            <w:r>
              <w:rPr>
                <w:rFonts w:cs="Arial" w:ascii="Arial" w:hAnsi="Arial"/>
                <w:sz w:val="22"/>
                <w:szCs w:val="22"/>
              </w:rPr>
              <w:t>Hvis annet, spesifiser og argumenter:</w:t>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192" w:hRule="atLeast"/>
          <w:cantSplit w:val="true"/>
        </w:trPr>
        <w:tc>
          <w:tcPr>
            <w:tcW w:w="4111" w:type="dxa"/>
            <w:gridSpan w:val="2"/>
            <w:vMerge w:val="restart"/>
            <w:tcBorders>
              <w:top w:val="single" w:sz="4" w:space="0" w:color="000001"/>
              <w:left w:val="single" w:sz="4" w:space="0" w:color="000001"/>
              <w:right w:val="single" w:sz="4" w:space="0" w:color="000001"/>
              <w:insideV w:val="single" w:sz="4" w:space="0" w:color="000001"/>
            </w:tcBorders>
            <w:shd w:color="auto" w:fill="FFFFFF" w:val="clear"/>
          </w:tcPr>
          <w:p>
            <w:pPr>
              <w:pStyle w:val="Listeavsnitt"/>
              <w:rPr>
                <w:rFonts w:ascii="Arial" w:hAnsi="Arial" w:cs="Arial"/>
                <w:b/>
                <w:b/>
                <w:sz w:val="22"/>
                <w:szCs w:val="22"/>
              </w:rPr>
            </w:pPr>
            <w:r>
              <w:rPr>
                <w:rFonts w:cs="Arial" w:ascii="Arial" w:hAnsi="Arial"/>
                <w:b/>
                <w:sz w:val="22"/>
                <w:szCs w:val="22"/>
              </w:rPr>
              <w:t>Når skal emnet undervises?</w:t>
            </w:r>
          </w:p>
        </w:tc>
        <w:tc>
          <w:tcPr>
            <w:tcW w:w="18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Semester:</w:t>
            </w:r>
          </w:p>
        </w:tc>
        <w:tc>
          <w:tcPr>
            <w:tcW w:w="113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right w:w="10" w:type="dxa"/>
            </w:tcMar>
          </w:tcPr>
          <w:p>
            <w:pPr>
              <w:pStyle w:val="Standard"/>
              <w:rPr>
                <w:rFonts w:ascii="Arial" w:hAnsi="Arial" w:cs="Arial"/>
                <w:sz w:val="22"/>
                <w:szCs w:val="22"/>
              </w:rPr>
            </w:pPr>
            <w:r>
              <w:rPr>
                <w:rFonts w:cs="Arial" w:ascii="Arial" w:hAnsi="Arial"/>
                <w:sz w:val="22"/>
                <w:szCs w:val="22"/>
              </w:rPr>
              <w:t>Høst:</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rHeight w:val="114" w:hRule="atLeast"/>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x</w:t>
                  </w:r>
                </w:p>
              </w:tc>
            </w:tr>
          </w:tbl>
          <w:p>
            <w:pPr>
              <w:pStyle w:val="Standard"/>
              <w:rPr>
                <w:rFonts w:ascii="Arial" w:hAnsi="Arial" w:cs="Arial"/>
                <w:sz w:val="22"/>
                <w:szCs w:val="22"/>
              </w:rPr>
            </w:pPr>
            <w:r>
              <w:rPr>
                <w:rFonts w:cs="Arial" w:ascii="Arial" w:hAnsi="Arial"/>
                <w:sz w:val="22"/>
                <w:szCs w:val="22"/>
              </w:rPr>
            </w:r>
          </w:p>
        </w:tc>
        <w:tc>
          <w:tcPr>
            <w:tcW w:w="31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right w:w="10" w:type="dxa"/>
            </w:tcMar>
          </w:tcPr>
          <w:p>
            <w:pPr>
              <w:pStyle w:val="Standard"/>
              <w:rPr>
                <w:rFonts w:ascii="Arial" w:hAnsi="Arial" w:cs="Arial"/>
                <w:sz w:val="22"/>
                <w:szCs w:val="22"/>
              </w:rPr>
            </w:pPr>
            <w:r>
              <w:rPr>
                <w:rFonts w:cs="Arial" w:ascii="Arial" w:hAnsi="Arial"/>
                <w:sz w:val="22"/>
                <w:szCs w:val="22"/>
              </w:rPr>
              <w:t>Vår:</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rHeight w:val="114" w:hRule="atLeast"/>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191" w:hRule="atLeast"/>
          <w:cantSplit w:val="true"/>
        </w:trPr>
        <w:tc>
          <w:tcPr>
            <w:tcW w:w="4111" w:type="dxa"/>
            <w:gridSpan w:val="2"/>
            <w:vMerge w:val="continue"/>
            <w:tcBorders>
              <w:top w:val="single" w:sz="4" w:space="0" w:color="000001"/>
              <w:left w:val="single" w:sz="4" w:space="0" w:color="000001"/>
              <w:right w:val="single" w:sz="4" w:space="0" w:color="000001"/>
              <w:insideV w:val="single" w:sz="4" w:space="0" w:color="000001"/>
            </w:tcBorders>
            <w:shd w:color="auto" w:fill="FFFFFF" w:val="clear"/>
          </w:tcPr>
          <w:p>
            <w:pPr>
              <w:pStyle w:val="Normal"/>
              <w:rPr/>
            </w:pPr>
            <w:r>
              <w:rPr/>
            </w:r>
          </w:p>
        </w:tc>
        <w:tc>
          <w:tcPr>
            <w:tcW w:w="18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Regelmessig:</w:t>
            </w:r>
          </w:p>
        </w:tc>
        <w:tc>
          <w:tcPr>
            <w:tcW w:w="113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right w:w="10" w:type="dxa"/>
            </w:tcMar>
          </w:tcPr>
          <w:p>
            <w:pPr>
              <w:pStyle w:val="Standard"/>
              <w:rPr>
                <w:rFonts w:ascii="Arial" w:hAnsi="Arial" w:cs="Arial"/>
                <w:sz w:val="22"/>
                <w:szCs w:val="22"/>
              </w:rPr>
            </w:pPr>
            <w:r>
              <w:rPr>
                <w:rFonts w:cs="Arial" w:ascii="Arial" w:hAnsi="Arial"/>
                <w:sz w:val="22"/>
                <w:szCs w:val="22"/>
              </w:rPr>
              <w:t>Ja:</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rHeight w:val="114" w:hRule="atLeast"/>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x</w:t>
                  </w:r>
                </w:p>
              </w:tc>
            </w:tr>
          </w:tbl>
          <w:p>
            <w:pPr>
              <w:pStyle w:val="Standard"/>
              <w:rPr>
                <w:rFonts w:ascii="Arial" w:hAnsi="Arial" w:cs="Arial"/>
                <w:sz w:val="22"/>
                <w:szCs w:val="22"/>
              </w:rPr>
            </w:pPr>
            <w:r>
              <w:rPr>
                <w:rFonts w:cs="Arial" w:ascii="Arial" w:hAnsi="Arial"/>
                <w:sz w:val="22"/>
                <w:szCs w:val="22"/>
              </w:rPr>
            </w:r>
          </w:p>
        </w:tc>
        <w:tc>
          <w:tcPr>
            <w:tcW w:w="31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right w:w="10" w:type="dxa"/>
            </w:tcMar>
          </w:tcPr>
          <w:p>
            <w:pPr>
              <w:pStyle w:val="Standard"/>
              <w:rPr>
                <w:rFonts w:ascii="Arial" w:hAnsi="Arial" w:cs="Arial"/>
                <w:sz w:val="22"/>
                <w:szCs w:val="22"/>
              </w:rPr>
            </w:pPr>
            <w:r>
              <w:rPr>
                <w:rFonts w:cs="Arial" w:ascii="Arial" w:hAnsi="Arial"/>
                <w:sz w:val="22"/>
                <w:szCs w:val="22"/>
              </w:rPr>
              <w:t>Nei:</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rHeight w:val="114" w:hRule="atLeast"/>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191" w:hRule="atLeast"/>
          <w:cantSplit w:val="true"/>
        </w:trPr>
        <w:tc>
          <w:tcPr>
            <w:tcW w:w="4111" w:type="dxa"/>
            <w:gridSpan w:val="2"/>
            <w:vMerge w:val="continue"/>
            <w:tcBorders>
              <w:top w:val="single" w:sz="4" w:space="0" w:color="000001"/>
              <w:left w:val="single" w:sz="4" w:space="0" w:color="000001"/>
              <w:right w:val="single" w:sz="4" w:space="0" w:color="000001"/>
              <w:insideV w:val="single" w:sz="4" w:space="0" w:color="000001"/>
            </w:tcBorders>
            <w:shd w:color="auto" w:fill="FFFFFF" w:val="clear"/>
          </w:tcPr>
          <w:p>
            <w:pPr>
              <w:pStyle w:val="Normal"/>
              <w:rPr/>
            </w:pPr>
            <w:r>
              <w:rPr/>
            </w:r>
          </w:p>
        </w:tc>
        <w:tc>
          <w:tcPr>
            <w:tcW w:w="18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Første gang:</w:t>
            </w:r>
          </w:p>
        </w:tc>
        <w:tc>
          <w:tcPr>
            <w:tcW w:w="113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right w:w="10" w:type="dxa"/>
            </w:tcMar>
          </w:tcPr>
          <w:p>
            <w:pPr>
              <w:pStyle w:val="Standard"/>
              <w:rPr>
                <w:rFonts w:ascii="Arial" w:hAnsi="Arial" w:cs="Arial"/>
                <w:sz w:val="22"/>
                <w:szCs w:val="22"/>
              </w:rPr>
            </w:pPr>
            <w:r>
              <w:rPr>
                <w:rFonts w:cs="Arial" w:ascii="Arial" w:hAnsi="Arial"/>
                <w:sz w:val="22"/>
                <w:szCs w:val="22"/>
              </w:rPr>
              <w:t>Årstall:</w:t>
            </w:r>
          </w:p>
          <w:tbl>
            <w:tblPr>
              <w:tblW w:w="83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836"/>
            </w:tblGrid>
            <w:tr>
              <w:trPr/>
              <w:tc>
                <w:tcPr>
                  <w:tcW w:w="8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2018</w:t>
                  </w:r>
                </w:p>
              </w:tc>
            </w:tr>
          </w:tbl>
          <w:p>
            <w:pPr>
              <w:pStyle w:val="Standard"/>
              <w:rPr>
                <w:rFonts w:ascii="Arial" w:hAnsi="Arial" w:cs="Arial"/>
                <w:sz w:val="22"/>
                <w:szCs w:val="22"/>
              </w:rPr>
            </w:pPr>
            <w:r>
              <w:rPr>
                <w:rFonts w:cs="Arial" w:ascii="Arial" w:hAnsi="Arial"/>
                <w:sz w:val="22"/>
                <w:szCs w:val="22"/>
              </w:rPr>
            </w:r>
          </w:p>
        </w:tc>
        <w:tc>
          <w:tcPr>
            <w:tcW w:w="31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right w:w="10" w:type="dxa"/>
            </w:tcMar>
          </w:tcPr>
          <w:tbl>
            <w:tblPr>
              <w:tblW w:w="135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998"/>
              <w:gridCol w:w="357"/>
            </w:tblGrid>
            <w:tr>
              <w:trPr/>
              <w:tc>
                <w:tcPr>
                  <w:tcW w:w="9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Høst:</w:t>
                  </w:r>
                </w:p>
              </w:tc>
              <w:tc>
                <w:tcPr>
                  <w:tcW w:w="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x</w:t>
                  </w:r>
                </w:p>
              </w:tc>
            </w:tr>
            <w:tr>
              <w:trPr/>
              <w:tc>
                <w:tcPr>
                  <w:tcW w:w="9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Vår:</w:t>
                  </w:r>
                </w:p>
              </w:tc>
              <w:tc>
                <w:tcPr>
                  <w:tcW w:w="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223" w:hRule="atLeast"/>
          <w:cantSplit w:val="true"/>
        </w:trPr>
        <w:tc>
          <w:tcPr>
            <w:tcW w:w="4111" w:type="dxa"/>
            <w:gridSpan w:val="2"/>
            <w:vMerge w:val="continue"/>
            <w:tcBorders>
              <w:top w:val="single" w:sz="4" w:space="0" w:color="000001"/>
              <w:left w:val="single" w:sz="4" w:space="0" w:color="000001"/>
              <w:right w:val="single" w:sz="4" w:space="0" w:color="000001"/>
              <w:insideV w:val="single" w:sz="4" w:space="0" w:color="000001"/>
            </w:tcBorders>
            <w:shd w:color="auto" w:fill="FFFFFF" w:val="clear"/>
          </w:tcPr>
          <w:p>
            <w:pPr>
              <w:pStyle w:val="Normal"/>
              <w:rPr/>
            </w:pPr>
            <w:r>
              <w:rPr/>
            </w:r>
          </w:p>
        </w:tc>
        <w:tc>
          <w:tcPr>
            <w:tcW w:w="1842" w:type="dxa"/>
            <w:gridSpan w:val="3"/>
            <w:tcBorders>
              <w:top w:val="single" w:sz="4" w:space="0" w:color="000001"/>
              <w:left w:val="single" w:sz="4" w:space="0" w:color="000001"/>
              <w:right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Siste gang:</w:t>
            </w:r>
          </w:p>
          <w:p>
            <w:pPr>
              <w:pStyle w:val="Standard"/>
              <w:rPr>
                <w:rFonts w:ascii="Arial" w:hAnsi="Arial" w:cs="Arial"/>
                <w:sz w:val="22"/>
                <w:szCs w:val="22"/>
              </w:rPr>
            </w:pPr>
            <w:r>
              <w:rPr>
                <w:rFonts w:cs="Arial" w:ascii="Arial" w:hAnsi="Arial"/>
                <w:sz w:val="22"/>
                <w:szCs w:val="22"/>
              </w:rPr>
              <w:t>(hvis du vet)</w:t>
            </w:r>
          </w:p>
        </w:tc>
        <w:tc>
          <w:tcPr>
            <w:tcW w:w="1135" w:type="dxa"/>
            <w:gridSpan w:val="3"/>
            <w:tcBorders>
              <w:top w:val="single" w:sz="4" w:space="0" w:color="000001"/>
              <w:left w:val="single" w:sz="4" w:space="0" w:color="000001"/>
              <w:right w:val="single" w:sz="4" w:space="0" w:color="000001"/>
              <w:insideV w:val="single" w:sz="4" w:space="0" w:color="000001"/>
            </w:tcBorders>
            <w:shd w:color="auto" w:fill="FFFFFF" w:val="clear"/>
            <w:tcMar>
              <w:left w:w="5" w:type="dxa"/>
              <w:right w:w="10" w:type="dxa"/>
            </w:tcMar>
          </w:tcPr>
          <w:p>
            <w:pPr>
              <w:pStyle w:val="Standard"/>
              <w:rPr>
                <w:rFonts w:ascii="Arial" w:hAnsi="Arial" w:cs="Arial"/>
                <w:sz w:val="22"/>
                <w:szCs w:val="22"/>
              </w:rPr>
            </w:pPr>
            <w:r>
              <w:rPr>
                <w:rFonts w:cs="Arial" w:ascii="Arial" w:hAnsi="Arial"/>
                <w:sz w:val="22"/>
                <w:szCs w:val="22"/>
              </w:rPr>
              <w:t>Årstall:</w:t>
            </w:r>
          </w:p>
          <w:tbl>
            <w:tblPr>
              <w:tblW w:w="83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836"/>
            </w:tblGrid>
            <w:tr>
              <w:trPr/>
              <w:tc>
                <w:tcPr>
                  <w:tcW w:w="8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3117" w:type="dxa"/>
            <w:gridSpan w:val="3"/>
            <w:tcBorders>
              <w:top w:val="single" w:sz="4" w:space="0" w:color="000001"/>
              <w:left w:val="single" w:sz="4" w:space="0" w:color="000001"/>
              <w:right w:val="single" w:sz="4" w:space="0" w:color="000001"/>
              <w:insideV w:val="single" w:sz="4" w:space="0" w:color="000001"/>
            </w:tcBorders>
            <w:shd w:color="auto" w:fill="FFFFFF" w:val="clear"/>
            <w:tcMar>
              <w:left w:w="5" w:type="dxa"/>
              <w:right w:w="10" w:type="dxa"/>
            </w:tcMar>
          </w:tcPr>
          <w:tbl>
            <w:tblPr>
              <w:tblW w:w="135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998"/>
              <w:gridCol w:w="357"/>
            </w:tblGrid>
            <w:tr>
              <w:trPr/>
              <w:tc>
                <w:tcPr>
                  <w:tcW w:w="9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Høst:</w:t>
                  </w:r>
                </w:p>
              </w:tc>
              <w:tc>
                <w:tcPr>
                  <w:tcW w:w="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r>
              <w:trPr/>
              <w:tc>
                <w:tcPr>
                  <w:tcW w:w="9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Vår:</w:t>
                  </w:r>
                </w:p>
              </w:tc>
              <w:tc>
                <w:tcPr>
                  <w:tcW w:w="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129" w:hRule="atLeast"/>
          <w:cantSplit w:val="true"/>
        </w:trPr>
        <w:tc>
          <w:tcPr>
            <w:tcW w:w="4111"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isteavsnitt"/>
              <w:rPr/>
            </w:pPr>
            <w:r>
              <w:rPr>
                <w:rStyle w:val="Standardskriftforavsnitt"/>
                <w:rFonts w:cs="Arial" w:ascii="Arial" w:hAnsi="Arial"/>
                <w:b/>
                <w:sz w:val="22"/>
                <w:szCs w:val="22"/>
              </w:rPr>
              <w:t>Undervisningsspråk</w:t>
            </w:r>
          </w:p>
          <w:p>
            <w:pPr>
              <w:pStyle w:val="Standard"/>
              <w:rPr>
                <w:lang w:val="nn-NO"/>
              </w:rPr>
            </w:pPr>
            <w:r>
              <w:rPr>
                <w:lang w:val="nn-NO"/>
              </w:rPr>
            </w:r>
          </w:p>
        </w:tc>
        <w:tc>
          <w:tcPr>
            <w:tcW w:w="18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Norsk:</w:t>
            </w:r>
          </w:p>
        </w:tc>
        <w:tc>
          <w:tcPr>
            <w:tcW w:w="425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right w:w="10" w:type="dxa"/>
            </w:tcMar>
            <w:vAlign w:val="center"/>
          </w:tcPr>
          <w:tbl>
            <w:tblPr>
              <w:tblW w:w="25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58"/>
            </w:tblGrid>
            <w:tr>
              <w:trPr>
                <w:trHeight w:val="269" w:hRule="atLeast"/>
              </w:trPr>
              <w:tc>
                <w:tcPr>
                  <w:tcW w:w="2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127" w:hRule="atLeast"/>
          <w:cantSplit w:val="true"/>
        </w:trPr>
        <w:tc>
          <w:tcPr>
            <w:tcW w:w="4111"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rPr/>
            </w:pPr>
            <w:r>
              <w:rPr/>
            </w:r>
          </w:p>
        </w:tc>
        <w:tc>
          <w:tcPr>
            <w:tcW w:w="18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Norsk (engelsk på forespørsel):</w:t>
            </w:r>
          </w:p>
        </w:tc>
        <w:tc>
          <w:tcPr>
            <w:tcW w:w="425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right w:w="10" w:type="dxa"/>
            </w:tcMar>
            <w:vAlign w:val="center"/>
          </w:tcPr>
          <w:tbl>
            <w:tblPr>
              <w:tblW w:w="25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58"/>
            </w:tblGrid>
            <w:tr>
              <w:trPr>
                <w:trHeight w:val="269" w:hRule="atLeast"/>
              </w:trPr>
              <w:tc>
                <w:tcPr>
                  <w:tcW w:w="2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x</w:t>
                  </w:r>
                </w:p>
              </w:tc>
            </w:tr>
          </w:tbl>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127" w:hRule="atLeast"/>
          <w:cantSplit w:val="true"/>
        </w:trPr>
        <w:tc>
          <w:tcPr>
            <w:tcW w:w="4111"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rPr/>
            </w:pPr>
            <w:r>
              <w:rPr/>
            </w:r>
          </w:p>
        </w:tc>
        <w:tc>
          <w:tcPr>
            <w:tcW w:w="18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Engelsk:</w:t>
            </w:r>
          </w:p>
        </w:tc>
        <w:tc>
          <w:tcPr>
            <w:tcW w:w="425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right w:w="10" w:type="dxa"/>
            </w:tcMar>
            <w:vAlign w:val="center"/>
          </w:tcPr>
          <w:tbl>
            <w:tblPr>
              <w:tblW w:w="25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58"/>
            </w:tblGrid>
            <w:tr>
              <w:trPr>
                <w:trHeight w:val="269" w:hRule="atLeast"/>
              </w:trPr>
              <w:tc>
                <w:tcPr>
                  <w:tcW w:w="2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127" w:hRule="atLeast"/>
          <w:cantSplit w:val="true"/>
        </w:trPr>
        <w:tc>
          <w:tcPr>
            <w:tcW w:w="4111"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rPr/>
            </w:pPr>
            <w:r>
              <w:rPr/>
            </w:r>
          </w:p>
        </w:tc>
        <w:tc>
          <w:tcPr>
            <w:tcW w:w="18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pPr>
            <w:r>
              <w:rPr>
                <w:rStyle w:val="Standardskriftforavsnitt"/>
                <w:rFonts w:cs="Arial" w:ascii="Arial" w:hAnsi="Arial"/>
                <w:sz w:val="22"/>
                <w:szCs w:val="22"/>
              </w:rPr>
              <w:t>Annet,spesifiser:</w:t>
            </w:r>
          </w:p>
        </w:tc>
        <w:tc>
          <w:tcPr>
            <w:tcW w:w="425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right w:w="10" w:type="dxa"/>
            </w:tcMar>
          </w:tcPr>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isteavsnitt"/>
              <w:rPr>
                <w:rFonts w:ascii="Arial" w:hAnsi="Arial" w:cs="Arial"/>
                <w:b/>
                <w:b/>
                <w:sz w:val="22"/>
                <w:szCs w:val="22"/>
              </w:rPr>
            </w:pPr>
            <w:r>
              <w:rPr>
                <w:rFonts w:cs="Arial" w:ascii="Arial" w:hAnsi="Arial"/>
                <w:b/>
                <w:sz w:val="22"/>
                <w:szCs w:val="22"/>
              </w:rPr>
              <w:t>Kort om emnet</w:t>
            </w:r>
          </w:p>
          <w:p>
            <w:pPr>
              <w:pStyle w:val="Standard"/>
              <w:rPr>
                <w:rFonts w:ascii="Arial" w:hAnsi="Arial" w:cs="Arial"/>
                <w:sz w:val="22"/>
                <w:szCs w:val="22"/>
              </w:rPr>
            </w:pPr>
            <w:r>
              <w:rPr>
                <w:rFonts w:cs="Arial" w:ascii="Arial" w:hAnsi="Arial"/>
                <w:sz w:val="22"/>
                <w:szCs w:val="22"/>
              </w:rPr>
              <w:t>Gi en kort og konkret beskrivelse av det faglige innholdet i emnet: Hva handler dette emnet om? Skriv 2-3 fullstendige setninger.</w:t>
            </w:r>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widowControl/>
              <w:suppressAutoHyphens w:val="false"/>
              <w:textAlignment w:val="auto"/>
              <w:rPr>
                <w:rFonts w:ascii="LMRoman10-Regular" w:hAnsi="LMRoman10-Regular" w:cs="LMRoman10-Regular"/>
                <w:kern w:val="0"/>
                <w:lang w:val="en-US"/>
                <w:ins w:id="0" w:author="Espen Murtnes" w:date="2017-09-13T13:49:00Z"/>
              </w:rPr>
            </w:pPr>
            <w:r>
              <w:rPr>
                <w:rFonts w:cs="LMRoman10-Regular" w:ascii="LMRoman10-Regular" w:hAnsi="LMRoman10-Regular"/>
                <w:kern w:val="0"/>
                <w:lang w:val="en-US"/>
              </w:rPr>
              <w:t xml:space="preserve">The course introduces a variety of central algorithms and methods essential for studies of data analysis and machine learning. The course is project based and through the various projects, the students will be exposed to fundamental research problems in these fields, with the aim to reproduce state of the art scientific results. The students will learn to develop and structure large codes for studying these systems, get acquainted with computing facilities and learn to handle large scientific projects. A good scientific and ethical conduct is emphasized throughout the course. </w:t>
            </w:r>
          </w:p>
          <w:p>
            <w:pPr>
              <w:pStyle w:val="Normal"/>
              <w:widowControl/>
              <w:suppressAutoHyphens w:val="false"/>
              <w:textAlignment w:val="auto"/>
              <w:rPr>
                <w:rFonts w:ascii="Arial" w:hAnsi="Arial" w:cs="Arial"/>
                <w:sz w:val="22"/>
                <w:szCs w:val="22"/>
                <w:lang w:val="en-US"/>
              </w:rPr>
            </w:pPr>
            <w:r>
              <w:rPr>
                <w:rFonts w:cs="Arial" w:ascii="Arial" w:hAnsi="Arial"/>
                <w:sz w:val="22"/>
                <w:szCs w:val="22"/>
                <w:lang w:val="en-US"/>
              </w:rPr>
            </w:r>
          </w:p>
        </w:tc>
        <w:tc>
          <w:tcPr>
            <w:tcW w:w="4395" w:type="dxa"/>
            <w:tcBorders/>
            <w:shd w:color="auto" w:fill="FFFFFF" w:val="clear"/>
            <w:tcMar>
              <w:left w:w="10" w:type="dxa"/>
              <w:right w:w="10" w:type="dxa"/>
            </w:tcMar>
          </w:tcPr>
          <w:p>
            <w:pPr>
              <w:pStyle w:val="Standard"/>
              <w:rPr>
                <w:rFonts w:ascii="Arial" w:hAnsi="Arial" w:cs="Arial"/>
                <w:sz w:val="22"/>
                <w:szCs w:val="22"/>
                <w:lang w:val="en-US"/>
              </w:rPr>
            </w:pPr>
            <w:r>
              <w:rPr>
                <w:rFonts w:cs="Arial" w:ascii="Arial" w:hAnsi="Arial"/>
                <w:sz w:val="22"/>
                <w:szCs w:val="22"/>
                <w:lang w:val="en-US"/>
              </w:rPr>
            </w:r>
          </w:p>
        </w:tc>
      </w:tr>
      <w:tr>
        <w:trPr>
          <w:trHeight w:val="1515" w:hRule="atLeast"/>
          <w:cantSplit w:val="true"/>
        </w:trPr>
        <w:tc>
          <w:tcPr>
            <w:tcW w:w="4111"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isteavsnitt"/>
              <w:rPr>
                <w:rFonts w:ascii="Arial" w:hAnsi="Arial" w:cs="Arial"/>
                <w:b/>
                <w:b/>
                <w:sz w:val="22"/>
                <w:szCs w:val="22"/>
              </w:rPr>
            </w:pPr>
            <w:r>
              <w:rPr>
                <w:rFonts w:cs="Arial" w:ascii="Arial" w:hAnsi="Arial"/>
                <w:b/>
                <w:sz w:val="22"/>
                <w:szCs w:val="22"/>
              </w:rPr>
              <w:t>Hva lærer du?</w:t>
            </w:r>
          </w:p>
          <w:p>
            <w:pPr>
              <w:pStyle w:val="Standard"/>
              <w:rPr/>
            </w:pPr>
            <w:r>
              <w:rPr>
                <w:rStyle w:val="Standardskriftforavsnitt"/>
                <w:rFonts w:cs="Arial" w:ascii="Arial" w:hAnsi="Arial"/>
                <w:sz w:val="22"/>
                <w:szCs w:val="22"/>
              </w:rPr>
              <w:t xml:space="preserve">Hva kan studenten etter å ha fullført emnet? Skriv i tråd med Kvalifikasjonsrammeverket. Det bør være maksimalt 4-6 mål, og det kan være kunnskapsmål, ferdigheter og generell kompetanse. Se fakultetets retningslinjer: </w:t>
            </w:r>
            <w:hyperlink r:id="rId2">
              <w:r>
                <w:rPr>
                  <w:rStyle w:val="ListLabel55"/>
                  <w:rFonts w:cs="Arial" w:ascii="Arial" w:hAnsi="Arial"/>
                </w:rPr>
                <w:t>http://www.uio.no/for-ansatte/arbeidsstotte/sta/enheter/mn/emner-program/emner/mn-retningslinjer-emner.html</w:t>
              </w:r>
            </w:hyperlink>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widowControl/>
              <w:suppressAutoHyphens w:val="false"/>
              <w:textAlignment w:val="auto"/>
              <w:rPr>
                <w:rFonts w:ascii="LMRoman10-Regular" w:hAnsi="LMRoman10-Regular" w:cs="LMRoman10-Regular"/>
                <w:kern w:val="0"/>
                <w:lang w:val="en-US"/>
              </w:rPr>
            </w:pPr>
            <w:r>
              <w:rPr>
                <w:rFonts w:cs="Arial" w:ascii="Arial" w:hAnsi="Arial"/>
                <w:sz w:val="22"/>
                <w:szCs w:val="22"/>
                <w:lang w:val="en-US"/>
              </w:rPr>
              <w:t>Hovedemne:</w:t>
            </w:r>
            <w:r>
              <w:rPr>
                <w:rFonts w:cs="LMRoman10-Regular" w:ascii="LMRoman10-Regular" w:hAnsi="LMRoman10-Regular"/>
                <w:kern w:val="0"/>
                <w:lang w:val="en-US"/>
              </w:rPr>
              <w:t xml:space="preserve"> </w:t>
            </w:r>
          </w:p>
          <w:p>
            <w:pPr>
              <w:pStyle w:val="Normal"/>
              <w:widowControl/>
              <w:suppressAutoHyphens w:val="false"/>
              <w:textAlignment w:val="auto"/>
              <w:rPr>
                <w:rFonts w:ascii="LMRoman10-Regular" w:hAnsi="LMRoman10-Regular" w:cs="LMRoman10-Regular"/>
                <w:kern w:val="0"/>
                <w:lang w:val="en-US"/>
              </w:rPr>
            </w:pPr>
            <w:r>
              <w:rPr>
                <w:rFonts w:cs="LMRoman10-Regular" w:ascii="LMRoman10-Regular" w:hAnsi="LMRoman10-Regular"/>
                <w:kern w:val="0"/>
                <w:lang w:val="en-US"/>
              </w:rPr>
              <w:t>After this course you will :</w:t>
              <w:br/>
            </w:r>
          </w:p>
          <w:p>
            <w:pPr>
              <w:pStyle w:val="Normal"/>
              <w:widowControl/>
              <w:suppressAutoHyphens w:val="false"/>
              <w:textAlignment w:val="auto"/>
              <w:rPr>
                <w:rFonts w:ascii="LMRoman10-Regular" w:hAnsi="LMRoman10-Regular" w:cs="LMRoman10-Regular"/>
                <w:kern w:val="0"/>
                <w:lang w:val="en-US"/>
                <w:del w:id="2" w:author="Espen Murtnes" w:date="2017-09-13T13:50:00Z"/>
              </w:rPr>
            </w:pPr>
            <w:del w:id="1" w:author="Espen Murtnes" w:date="2017-09-13T13:50:00Z">
              <w:r>
                <w:rPr>
                  <w:rFonts w:cs="LMRoman10-Regular" w:ascii="LMRoman10-Regular" w:hAnsi="LMRoman10-Regular"/>
                  <w:kern w:val="0"/>
                  <w:lang w:val="en-US"/>
                </w:rPr>
              </w:r>
            </w:del>
          </w:p>
          <w:p>
            <w:pPr>
              <w:pStyle w:val="Normal"/>
              <w:widowControl/>
              <w:suppressAutoHyphens w:val="false"/>
              <w:textAlignment w:val="auto"/>
              <w:rPr>
                <w:rFonts w:ascii="LMRoman10-Regular" w:hAnsi="LMRoman10-Regular" w:cs="LMRoman10-Regular"/>
                <w:kern w:val="0"/>
                <w:lang w:val="en-US"/>
              </w:rPr>
            </w:pPr>
            <w:r>
              <w:rPr>
                <w:rFonts w:cs="LMMathSymbols10-Regular" w:ascii="LMMathSymbols10-Regular" w:hAnsi="LMMathSymbols10-Regular"/>
                <w:kern w:val="0"/>
                <w:lang w:val="en-US"/>
              </w:rPr>
              <w:t xml:space="preserve">• </w:t>
            </w:r>
            <w:r>
              <w:rPr>
                <w:rFonts w:cs="LMRoman10-Regular" w:ascii="LMRoman10-Regular" w:hAnsi="LMRoman10-Regular"/>
                <w:kern w:val="0"/>
                <w:lang w:val="en-US"/>
              </w:rPr>
              <w:t>Have a basic knowledge of Bayesian statistics and learning and common distributions;</w:t>
            </w:r>
          </w:p>
          <w:p>
            <w:pPr>
              <w:pStyle w:val="Normal"/>
              <w:widowControl/>
              <w:suppressAutoHyphens w:val="false"/>
              <w:textAlignment w:val="auto"/>
              <w:rPr>
                <w:rFonts w:ascii="LMRoman10-Regular" w:hAnsi="LMRoman10-Regular" w:cs="LMRoman10-Regular"/>
                <w:kern w:val="0"/>
                <w:lang w:val="en-US"/>
              </w:rPr>
            </w:pPr>
            <w:r>
              <w:rPr>
                <w:rFonts w:cs="LMMathSymbols10-Regular" w:ascii="LMMathSymbols10-Regular" w:hAnsi="LMMathSymbols10-Regular"/>
                <w:kern w:val="0"/>
                <w:lang w:val="en-US"/>
              </w:rPr>
              <w:t xml:space="preserve">• </w:t>
            </w:r>
            <w:r>
              <w:rPr>
                <w:rFonts w:cs="LMRoman10-Regular" w:ascii="LMRoman10-Regular" w:hAnsi="LMRoman10-Regular"/>
                <w:kern w:val="0"/>
                <w:lang w:val="en-US"/>
              </w:rPr>
              <w:t>Have an understanding of central algorithms used in data analysis and machine learning;</w:t>
            </w:r>
          </w:p>
          <w:p>
            <w:pPr>
              <w:pStyle w:val="Normal"/>
              <w:widowControl/>
              <w:suppressAutoHyphens w:val="false"/>
              <w:textAlignment w:val="auto"/>
              <w:rPr>
                <w:rFonts w:ascii="LMRoman10-Regular" w:hAnsi="LMRoman10-Regular" w:cs="LMRoman10-Regular"/>
                <w:kern w:val="0"/>
                <w:lang w:val="en-US"/>
              </w:rPr>
            </w:pPr>
            <w:r>
              <w:rPr>
                <w:rFonts w:cs="LMMathSymbols10-Regular" w:ascii="LMMathSymbols10-Regular" w:hAnsi="LMMathSymbols10-Regular"/>
                <w:kern w:val="0"/>
                <w:lang w:val="en-US"/>
              </w:rPr>
              <w:t xml:space="preserve">• </w:t>
            </w:r>
            <w:r>
              <w:rPr>
                <w:rFonts w:cs="LMRoman10-Regular" w:ascii="LMRoman10-Regular" w:hAnsi="LMRoman10-Regular"/>
                <w:kern w:val="0"/>
                <w:lang w:val="en-US"/>
              </w:rPr>
              <w:t xml:space="preserve"> </w:t>
            </w:r>
            <w:r>
              <w:rPr>
                <w:rFonts w:cs="LMRoman10-Regular" w:ascii="LMRoman10-Regular" w:hAnsi="LMRoman10-Regular"/>
                <w:kern w:val="0"/>
                <w:lang w:val="en-US"/>
              </w:rPr>
              <w:t>Have knowledge of central aspects of Monte Carlo methods, Markov chains, Gibbs samplers, data optimization and their possible applications, from numerical integration to simulation of stock markets;</w:t>
            </w:r>
          </w:p>
          <w:p>
            <w:pPr>
              <w:pStyle w:val="Normal"/>
              <w:widowControl/>
              <w:suppressAutoHyphens w:val="false"/>
              <w:textAlignment w:val="auto"/>
              <w:rPr>
                <w:rFonts w:ascii="LMRoman10-Regular" w:hAnsi="LMRoman10-Regular" w:cs="LMRoman10-Regular"/>
                <w:kern w:val="0"/>
                <w:lang w:val="en-US"/>
              </w:rPr>
            </w:pPr>
            <w:r>
              <w:rPr>
                <w:rFonts w:cs="LMMathSymbols10-Regular" w:ascii="LMMathSymbols10-Regular" w:hAnsi="LMMathSymbols10-Regular"/>
                <w:kern w:val="0"/>
                <w:lang w:val="en-US"/>
              </w:rPr>
              <w:t xml:space="preserve">• </w:t>
            </w:r>
            <w:r>
              <w:rPr>
                <w:rFonts w:cs="LMRoman10-Regular" w:ascii="LMRoman10-Regular" w:hAnsi="LMRoman10-Regular"/>
                <w:kern w:val="0"/>
                <w:lang w:val="en-US"/>
              </w:rPr>
              <w:t>Understand linear methods for regression and classification;</w:t>
            </w:r>
          </w:p>
          <w:p>
            <w:pPr>
              <w:pStyle w:val="Normal"/>
              <w:widowControl/>
              <w:suppressAutoHyphens w:val="false"/>
              <w:textAlignment w:val="auto"/>
              <w:rPr>
                <w:rFonts w:ascii="LMMathSymbols10-Regular" w:hAnsi="LMMathSymbols10-Regular" w:cs="LMMathSymbols10-Regular"/>
                <w:kern w:val="0"/>
                <w:lang w:val="en-US"/>
              </w:rPr>
            </w:pPr>
            <w:r>
              <w:rPr>
                <w:rFonts w:cs="LMMathSymbols10-Regular" w:ascii="LMMathSymbols10-Regular" w:hAnsi="LMMathSymbols10-Regular"/>
                <w:kern w:val="0"/>
                <w:lang w:val="en-US"/>
              </w:rPr>
              <w:t xml:space="preserve">• </w:t>
            </w:r>
            <w:r>
              <w:rPr>
                <w:rFonts w:cs="LMRoman10-Regular" w:ascii="LMRoman10-Regular" w:hAnsi="LMRoman10-Regular"/>
                <w:kern w:val="0"/>
                <w:lang w:val="en-US"/>
              </w:rPr>
              <w:t>Have knowledge about neural network, genetic algorithms and Boltzmann machines;</w:t>
            </w:r>
            <w:r>
              <w:rPr>
                <w:rFonts w:cs="LMMathSymbols10-Regular" w:ascii="LMMathSymbols10-Regular" w:hAnsi="LMMathSymbols10-Regular"/>
                <w:kern w:val="0"/>
                <w:lang w:val="en-US"/>
              </w:rPr>
              <w:t xml:space="preserve"> </w:t>
            </w:r>
          </w:p>
          <w:p>
            <w:pPr>
              <w:pStyle w:val="Normal"/>
              <w:widowControl/>
              <w:suppressAutoHyphens w:val="false"/>
              <w:textAlignment w:val="auto"/>
              <w:rPr>
                <w:rFonts w:ascii="Arial" w:hAnsi="Arial" w:cs="Arial"/>
                <w:sz w:val="22"/>
                <w:szCs w:val="22"/>
                <w:lang w:val="en-US"/>
              </w:rPr>
            </w:pPr>
            <w:r>
              <w:rPr>
                <w:rFonts w:cs="LMMathSymbols10-Regular" w:ascii="LMMathSymbols10-Regular" w:hAnsi="LMMathSymbols10-Regular"/>
                <w:kern w:val="0"/>
                <w:lang w:val="en-US"/>
              </w:rPr>
              <w:t xml:space="preserve">• </w:t>
            </w:r>
            <w:r>
              <w:rPr>
                <w:rFonts w:cs="LMRoman10-Regular" w:ascii="LMRoman10-Regular" w:hAnsi="LMRoman10-Regular"/>
                <w:kern w:val="0"/>
                <w:lang w:val="en-US"/>
              </w:rPr>
              <w:t>Have experience from working on numerical projects.</w:t>
            </w:r>
          </w:p>
        </w:tc>
        <w:tc>
          <w:tcPr>
            <w:tcW w:w="4395" w:type="dxa"/>
            <w:tcBorders/>
            <w:shd w:color="auto" w:fill="FFFFFF" w:val="clear"/>
            <w:tcMar>
              <w:left w:w="10" w:type="dxa"/>
              <w:right w:w="10" w:type="dxa"/>
            </w:tcMar>
          </w:tcPr>
          <w:p>
            <w:pPr>
              <w:pStyle w:val="Standard"/>
              <w:rPr>
                <w:rFonts w:ascii="Arial" w:hAnsi="Arial" w:cs="Arial"/>
                <w:sz w:val="22"/>
                <w:szCs w:val="22"/>
                <w:lang w:val="en-US"/>
              </w:rPr>
            </w:pPr>
            <w:r>
              <w:rPr>
                <w:rFonts w:cs="Arial" w:ascii="Arial" w:hAnsi="Arial"/>
                <w:sz w:val="22"/>
                <w:szCs w:val="22"/>
                <w:lang w:val="en-US"/>
              </w:rPr>
            </w:r>
          </w:p>
        </w:tc>
      </w:tr>
      <w:tr>
        <w:trPr>
          <w:trHeight w:val="1515" w:hRule="atLeast"/>
          <w:cantSplit w:val="true"/>
        </w:trPr>
        <w:tc>
          <w:tcPr>
            <w:tcW w:w="4111"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rPr>
                <w:lang w:val="en-US"/>
              </w:rPr>
            </w:pPr>
            <w:r>
              <w:rPr>
                <w:lang w:val="en-US"/>
              </w:rPr>
            </w:r>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lang w:val="en-US"/>
              </w:rPr>
            </w:pPr>
            <w:r>
              <w:rPr>
                <w:rFonts w:cs="Arial" w:ascii="Arial" w:hAnsi="Arial"/>
                <w:sz w:val="22"/>
                <w:szCs w:val="22"/>
                <w:lang w:val="en-US"/>
              </w:rPr>
              <w:t>Eventuell klon:</w:t>
            </w:r>
            <w:ins w:id="3" w:author="Microsoft Office User" w:date="2017-09-17T13:24:00Z">
              <w:r>
                <w:rPr>
                  <w:rFonts w:cs="Arial" w:ascii="Arial" w:hAnsi="Arial"/>
                  <w:sz w:val="22"/>
                  <w:szCs w:val="22"/>
                  <w:lang w:val="en-US"/>
                </w:rPr>
                <w:t xml:space="preserve"> </w:t>
              </w:r>
            </w:ins>
          </w:p>
          <w:p>
            <w:pPr>
              <w:pStyle w:val="Standard"/>
              <w:rPr>
                <w:rFonts w:ascii="LMRoman10-Regular" w:hAnsi="LMRoman10-Regular" w:cs="LMRoman10-Regular"/>
                <w:kern w:val="0"/>
                <w:lang w:val="en-US"/>
              </w:rPr>
            </w:pPr>
            <w:r>
              <w:rPr>
                <w:rFonts w:cs="LMRoman10-Regular" w:ascii="LMRoman10-Regular" w:hAnsi="LMRoman10-Regular"/>
                <w:kern w:val="0"/>
                <w:lang w:val="en-US"/>
              </w:rPr>
              <w:t>After this course you will :</w:t>
            </w:r>
          </w:p>
          <w:p>
            <w:pPr>
              <w:pStyle w:val="Standard"/>
              <w:rPr>
                <w:rFonts w:ascii="Arial" w:hAnsi="Arial" w:cs="Arial"/>
                <w:sz w:val="22"/>
                <w:szCs w:val="22"/>
                <w:lang w:val="en-US"/>
              </w:rPr>
            </w:pPr>
            <w:r>
              <w:rPr>
                <w:rFonts w:cs="Arial" w:ascii="Arial" w:hAnsi="Arial"/>
                <w:sz w:val="22"/>
                <w:szCs w:val="22"/>
                <w:lang w:val="en-US"/>
              </w:rPr>
            </w:r>
          </w:p>
          <w:p>
            <w:pPr>
              <w:pStyle w:val="PlainText"/>
              <w:numPr>
                <w:ilvl w:val="0"/>
                <w:numId w:val="6"/>
              </w:numPr>
              <w:rPr>
                <w:lang w:val="en-US"/>
              </w:rPr>
            </w:pPr>
            <w:r>
              <w:rPr>
                <w:lang w:val="en-US"/>
              </w:rPr>
              <w:t xml:space="preserve">Have a basic knowledge of Bayesian statistics and learning and common distributions; </w:t>
            </w:r>
          </w:p>
          <w:p>
            <w:pPr>
              <w:pStyle w:val="PlainText"/>
              <w:numPr>
                <w:ilvl w:val="0"/>
                <w:numId w:val="6"/>
              </w:numPr>
              <w:rPr>
                <w:lang w:val="en-US"/>
              </w:rPr>
            </w:pPr>
            <w:r>
              <w:rPr>
                <w:lang w:val="en-US"/>
              </w:rPr>
              <w:t xml:space="preserve">Have an understanding of central algorithms used in data analysis and machine learning; </w:t>
            </w:r>
          </w:p>
          <w:p>
            <w:pPr>
              <w:pStyle w:val="PlainText"/>
              <w:numPr>
                <w:ilvl w:val="0"/>
                <w:numId w:val="6"/>
              </w:numPr>
              <w:rPr>
                <w:lang w:val="en-US"/>
              </w:rPr>
            </w:pPr>
            <w:r>
              <w:rPr>
                <w:lang w:val="en-US"/>
              </w:rPr>
              <w:t xml:space="preserve">Have knowledge of central aspects of Monte Carlo methods, Markov chains, Gibbs samplers, data optimization and their possible applications, from numerical integration to simulation of stock markets; </w:t>
            </w:r>
          </w:p>
          <w:p>
            <w:pPr>
              <w:pStyle w:val="PlainText"/>
              <w:numPr>
                <w:ilvl w:val="0"/>
                <w:numId w:val="6"/>
              </w:numPr>
              <w:rPr>
                <w:lang w:val="en-US"/>
              </w:rPr>
            </w:pPr>
            <w:r>
              <w:rPr>
                <w:lang w:val="en-US"/>
              </w:rPr>
              <w:t xml:space="preserve">Understand linear methods for regression and classification; </w:t>
            </w:r>
          </w:p>
          <w:p>
            <w:pPr>
              <w:pStyle w:val="PlainText"/>
              <w:numPr>
                <w:ilvl w:val="0"/>
                <w:numId w:val="6"/>
              </w:numPr>
              <w:rPr>
                <w:lang w:val="en-US"/>
              </w:rPr>
            </w:pPr>
            <w:r>
              <w:rPr>
                <w:lang w:val="en-US"/>
              </w:rPr>
              <w:t xml:space="preserve">Have knowledge about neural network, genetic algorithms and Boltzmann machines; </w:t>
            </w:r>
          </w:p>
          <w:p>
            <w:pPr>
              <w:pStyle w:val="PlainText"/>
              <w:numPr>
                <w:ilvl w:val="0"/>
                <w:numId w:val="6"/>
              </w:numPr>
              <w:rPr>
                <w:lang w:val="en-US"/>
              </w:rPr>
            </w:pPr>
            <w:r>
              <w:rPr>
                <w:lang w:val="en-US"/>
              </w:rPr>
              <w:t>Have knowledge of other machine learning algorithms like decision trees, support vector machines and nearest neighbors;</w:t>
            </w:r>
          </w:p>
          <w:p>
            <w:pPr>
              <w:pStyle w:val="PlainText"/>
              <w:numPr>
                <w:ilvl w:val="0"/>
                <w:numId w:val="6"/>
              </w:numPr>
              <w:rPr>
                <w:lang w:val="en-US"/>
              </w:rPr>
            </w:pPr>
            <w:bookmarkStart w:id="0" w:name="_GoBack"/>
            <w:bookmarkEnd w:id="0"/>
            <w:r>
              <w:rPr>
                <w:lang w:val="en-US"/>
              </w:rPr>
              <w:t>Have experience from working on numerical projects.</w:t>
            </w:r>
          </w:p>
          <w:p>
            <w:pPr>
              <w:pStyle w:val="Standard"/>
              <w:rPr>
                <w:rFonts w:ascii="Arial" w:hAnsi="Arial" w:cs="Arial"/>
                <w:sz w:val="22"/>
                <w:szCs w:val="22"/>
                <w:lang w:val="en-US"/>
              </w:rPr>
            </w:pPr>
            <w:r>
              <w:rPr>
                <w:rFonts w:cs="Arial" w:ascii="Arial" w:hAnsi="Arial"/>
                <w:sz w:val="22"/>
                <w:szCs w:val="22"/>
                <w:lang w:val="en-US"/>
              </w:rPr>
            </w:r>
          </w:p>
        </w:tc>
        <w:tc>
          <w:tcPr>
            <w:tcW w:w="4395" w:type="dxa"/>
            <w:tcBorders/>
            <w:shd w:color="auto" w:fill="FFFFFF" w:val="clear"/>
            <w:tcMar>
              <w:left w:w="10" w:type="dxa"/>
              <w:right w:w="10" w:type="dxa"/>
            </w:tcMar>
          </w:tcPr>
          <w:p>
            <w:pPr>
              <w:pStyle w:val="Standard"/>
              <w:rPr>
                <w:rFonts w:ascii="Arial" w:hAnsi="Arial" w:cs="Arial"/>
                <w:sz w:val="22"/>
                <w:szCs w:val="22"/>
                <w:lang w:val="en-US"/>
              </w:rPr>
            </w:pPr>
            <w:r>
              <w:rPr>
                <w:rFonts w:cs="Arial" w:ascii="Arial" w:hAnsi="Arial"/>
                <w:sz w:val="22"/>
                <w:szCs w:val="22"/>
                <w:lang w:val="en-US"/>
              </w:rPr>
            </w:r>
          </w:p>
        </w:tc>
      </w:tr>
      <w:tr>
        <w:trPr>
          <w:trHeight w:val="1515" w:hRule="atLeast"/>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isteavsnitt"/>
              <w:rPr>
                <w:rFonts w:ascii="Arial" w:hAnsi="Arial" w:cs="Arial"/>
                <w:b/>
                <w:b/>
                <w:sz w:val="22"/>
                <w:szCs w:val="22"/>
              </w:rPr>
            </w:pPr>
            <w:r>
              <w:rPr>
                <w:rFonts w:cs="Arial" w:ascii="Arial" w:hAnsi="Arial"/>
                <w:b/>
                <w:sz w:val="22"/>
                <w:szCs w:val="22"/>
              </w:rPr>
              <w:t>Opptak og adgangsregulering</w:t>
            </w:r>
          </w:p>
          <w:p>
            <w:pPr>
              <w:pStyle w:val="Standard"/>
              <w:rPr>
                <w:rFonts w:ascii="Arial" w:hAnsi="Arial" w:cs="Arial"/>
                <w:sz w:val="22"/>
                <w:szCs w:val="22"/>
              </w:rPr>
            </w:pPr>
            <w:r>
              <w:rPr>
                <w:rFonts w:cs="Arial" w:ascii="Arial" w:hAnsi="Arial"/>
                <w:sz w:val="22"/>
                <w:szCs w:val="22"/>
              </w:rPr>
              <w:t>Hvis emnet er forbeholdt studenter med opptak på bestemte programmer eller ikke er åpent for enkeltemnestudenter ved ledig kapasitet, må dette komme tydelig frem.</w:t>
            </w:r>
          </w:p>
          <w:p>
            <w:pPr>
              <w:pStyle w:val="Standard"/>
              <w:rPr>
                <w:rFonts w:ascii="Arial" w:hAnsi="Arial" w:cs="Arial"/>
                <w:sz w:val="22"/>
                <w:szCs w:val="22"/>
              </w:rPr>
            </w:pPr>
            <w:r>
              <w:rPr>
                <w:rFonts w:cs="Arial" w:ascii="Arial" w:hAnsi="Arial"/>
                <w:sz w:val="22"/>
                <w:szCs w:val="22"/>
              </w:rPr>
              <w:t>Hvis emnet har kapasitetsbegrensning skal det stå i emnebeskrivelsen med tydelig beskrivelse av eventuell rangering.</w:t>
            </w:r>
          </w:p>
          <w:p>
            <w:pPr>
              <w:pStyle w:val="Standard"/>
              <w:rPr>
                <w:rFonts w:ascii="Arial" w:hAnsi="Arial" w:cs="Arial"/>
                <w:sz w:val="22"/>
                <w:szCs w:val="22"/>
              </w:rPr>
            </w:pPr>
            <w:r>
              <w:rPr>
                <w:rFonts w:cs="Arial" w:ascii="Arial" w:hAnsi="Arial"/>
                <w:sz w:val="22"/>
                <w:szCs w:val="22"/>
              </w:rPr>
              <w:t>Hvis emnet er klonet må rangeringsreglene gjelde for maks antall studenter på begge emner.</w:t>
            </w:r>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lang w:val="en-US"/>
              </w:rPr>
            </w:pPr>
            <w:r>
              <w:rPr>
                <w:rFonts w:cs="Arial" w:ascii="Arial" w:hAnsi="Arial"/>
                <w:sz w:val="22"/>
                <w:szCs w:val="22"/>
                <w:lang w:val="en-US"/>
              </w:rPr>
              <w:t>Students who are admitted to study programmes at UiO must each semester register which courses and exams they wish to sign up for in Studentweb.</w:t>
            </w:r>
          </w:p>
          <w:p>
            <w:pPr>
              <w:pStyle w:val="Standard"/>
              <w:rPr>
                <w:rFonts w:ascii="Arial" w:hAnsi="Arial" w:cs="Arial"/>
                <w:sz w:val="22"/>
                <w:szCs w:val="22"/>
                <w:lang w:val="en-US"/>
              </w:rPr>
            </w:pPr>
            <w:r>
              <w:rPr>
                <w:rFonts w:cs="Arial" w:ascii="Arial" w:hAnsi="Arial"/>
                <w:sz w:val="22"/>
                <w:szCs w:val="22"/>
                <w:lang w:val="en-US"/>
              </w:rPr>
              <w:t>If you are not already enrolled as a student at UiO, please see our information about admission requirements and procedures.</w:t>
            </w:r>
          </w:p>
        </w:tc>
        <w:tc>
          <w:tcPr>
            <w:tcW w:w="4395" w:type="dxa"/>
            <w:tcBorders/>
            <w:shd w:color="auto" w:fill="FFFFFF" w:val="clear"/>
            <w:tcMar>
              <w:left w:w="10" w:type="dxa"/>
              <w:right w:w="10" w:type="dxa"/>
            </w:tcMar>
          </w:tcPr>
          <w:p>
            <w:pPr>
              <w:pStyle w:val="Standard"/>
              <w:rPr>
                <w:rFonts w:ascii="Arial" w:hAnsi="Arial" w:cs="Arial"/>
                <w:sz w:val="22"/>
                <w:szCs w:val="22"/>
                <w:lang w:val="en-US"/>
              </w:rPr>
            </w:pPr>
            <w:r>
              <w:rPr>
                <w:rFonts w:cs="Arial" w:ascii="Arial" w:hAnsi="Arial"/>
                <w:sz w:val="22"/>
                <w:szCs w:val="22"/>
                <w:lang w:val="en-US"/>
              </w:rPr>
            </w:r>
          </w:p>
        </w:tc>
      </w:tr>
      <w:tr>
        <w:trPr>
          <w:trHeight w:val="503" w:hRule="atLeast"/>
          <w:cantSplit w:val="true"/>
        </w:trPr>
        <w:tc>
          <w:tcPr>
            <w:tcW w:w="4111"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isteavsnitt"/>
              <w:rPr>
                <w:rFonts w:ascii="Arial" w:hAnsi="Arial" w:cs="Arial"/>
                <w:b/>
                <w:b/>
                <w:sz w:val="22"/>
                <w:szCs w:val="22"/>
              </w:rPr>
            </w:pPr>
            <w:r>
              <w:rPr>
                <w:rFonts w:cs="Arial" w:ascii="Arial" w:hAnsi="Arial"/>
                <w:b/>
                <w:sz w:val="22"/>
                <w:szCs w:val="22"/>
              </w:rPr>
              <w:t>Obligatoriske forkunnskaper</w:t>
            </w:r>
          </w:p>
          <w:p>
            <w:pPr>
              <w:pStyle w:val="Standard"/>
              <w:rPr>
                <w:rFonts w:ascii="Arial" w:hAnsi="Arial" w:cs="Arial"/>
                <w:sz w:val="22"/>
                <w:szCs w:val="22"/>
              </w:rPr>
            </w:pPr>
            <w:r>
              <w:rPr>
                <w:rFonts w:cs="Arial" w:ascii="Arial" w:hAnsi="Arial"/>
                <w:sz w:val="22"/>
                <w:szCs w:val="22"/>
              </w:rPr>
              <w:t>Er det emner som må være bestått for at studenten skal kunne ta gjeldende emne, og for å bruke emnet i en grad?</w:t>
            </w:r>
          </w:p>
          <w:p>
            <w:pPr>
              <w:pStyle w:val="Standard"/>
              <w:rPr>
                <w:rFonts w:ascii="Arial" w:hAnsi="Arial" w:cs="Arial"/>
                <w:sz w:val="22"/>
                <w:szCs w:val="22"/>
              </w:rPr>
            </w:pPr>
            <w:r>
              <w:rPr>
                <w:rFonts w:cs="Arial" w:ascii="Arial" w:hAnsi="Arial"/>
                <w:sz w:val="22"/>
                <w:szCs w:val="22"/>
              </w:rPr>
              <w:t>Husk HMS-emner.</w:t>
            </w:r>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lang w:val="en-US"/>
              </w:rPr>
            </w:pPr>
            <w:r>
              <w:rPr>
                <w:rFonts w:cs="Arial" w:ascii="Arial" w:hAnsi="Arial"/>
                <w:sz w:val="22"/>
                <w:szCs w:val="22"/>
                <w:lang w:val="en-US"/>
              </w:rPr>
              <w:t>Hovedemne:</w:t>
            </w:r>
          </w:p>
          <w:p>
            <w:pPr>
              <w:pStyle w:val="Standard"/>
              <w:rPr>
                <w:rFonts w:ascii="Arial" w:hAnsi="Arial" w:cs="Arial"/>
                <w:sz w:val="22"/>
                <w:szCs w:val="22"/>
                <w:lang w:val="en-US"/>
              </w:rPr>
            </w:pPr>
            <w:r>
              <w:rPr>
                <w:rFonts w:cs="Arial" w:ascii="Arial" w:hAnsi="Arial"/>
                <w:sz w:val="22"/>
                <w:szCs w:val="22"/>
                <w:lang w:val="en-US"/>
              </w:rPr>
            </w:r>
          </w:p>
        </w:tc>
        <w:tc>
          <w:tcPr>
            <w:tcW w:w="4395" w:type="dxa"/>
            <w:tcBorders/>
            <w:shd w:color="auto" w:fill="FFFFFF" w:val="clear"/>
            <w:tcMar>
              <w:left w:w="10" w:type="dxa"/>
              <w:right w:w="10" w:type="dxa"/>
            </w:tcMar>
          </w:tcPr>
          <w:p>
            <w:pPr>
              <w:pStyle w:val="Standard"/>
              <w:rPr>
                <w:rFonts w:ascii="Arial" w:hAnsi="Arial" w:cs="Arial"/>
                <w:sz w:val="22"/>
                <w:szCs w:val="22"/>
                <w:lang w:val="en-US"/>
              </w:rPr>
            </w:pPr>
            <w:r>
              <w:rPr>
                <w:rFonts w:cs="Arial" w:ascii="Arial" w:hAnsi="Arial"/>
                <w:sz w:val="22"/>
                <w:szCs w:val="22"/>
                <w:lang w:val="en-US"/>
              </w:rPr>
            </w:r>
          </w:p>
        </w:tc>
      </w:tr>
      <w:tr>
        <w:trPr>
          <w:trHeight w:val="502" w:hRule="atLeast"/>
          <w:cantSplit w:val="true"/>
        </w:trPr>
        <w:tc>
          <w:tcPr>
            <w:tcW w:w="4111"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rPr>
                <w:lang w:val="en-US"/>
              </w:rPr>
            </w:pPr>
            <w:r>
              <w:rPr>
                <w:lang w:val="en-US"/>
              </w:rPr>
            </w:r>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lang w:val="en-US"/>
              </w:rPr>
            </w:pPr>
            <w:r>
              <w:rPr>
                <w:rFonts w:cs="Arial" w:ascii="Arial" w:hAnsi="Arial"/>
                <w:sz w:val="22"/>
                <w:szCs w:val="22"/>
                <w:lang w:val="en-US"/>
              </w:rPr>
              <w:t>Eventuell klon:</w:t>
            </w:r>
          </w:p>
        </w:tc>
        <w:tc>
          <w:tcPr>
            <w:tcW w:w="4395" w:type="dxa"/>
            <w:tcBorders/>
            <w:shd w:color="auto" w:fill="FFFFFF" w:val="clear"/>
            <w:tcMar>
              <w:left w:w="10" w:type="dxa"/>
              <w:right w:w="10" w:type="dxa"/>
            </w:tcMar>
          </w:tcPr>
          <w:p>
            <w:pPr>
              <w:pStyle w:val="Standard"/>
              <w:rPr>
                <w:rFonts w:ascii="Arial" w:hAnsi="Arial" w:cs="Arial"/>
                <w:sz w:val="22"/>
                <w:szCs w:val="22"/>
                <w:lang w:val="en-US"/>
              </w:rPr>
            </w:pPr>
            <w:r>
              <w:rPr>
                <w:rFonts w:cs="Arial" w:ascii="Arial" w:hAnsi="Arial"/>
                <w:sz w:val="22"/>
                <w:szCs w:val="22"/>
                <w:lang w:val="en-US"/>
              </w:rPr>
            </w:r>
          </w:p>
        </w:tc>
      </w:tr>
      <w:tr>
        <w:trPr>
          <w:trHeight w:val="255" w:hRule="atLeast"/>
          <w:cantSplit w:val="true"/>
        </w:trPr>
        <w:tc>
          <w:tcPr>
            <w:tcW w:w="4111"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isteavsnitt"/>
              <w:rPr>
                <w:rFonts w:ascii="Arial" w:hAnsi="Arial" w:cs="Arial"/>
                <w:b/>
                <w:b/>
                <w:sz w:val="22"/>
                <w:szCs w:val="22"/>
              </w:rPr>
            </w:pPr>
            <w:r>
              <w:rPr>
                <w:rFonts w:cs="Arial" w:ascii="Arial" w:hAnsi="Arial"/>
                <w:b/>
                <w:sz w:val="22"/>
                <w:szCs w:val="22"/>
              </w:rPr>
              <w:t>Anbefalte forkunnskaper</w:t>
            </w:r>
          </w:p>
          <w:p>
            <w:pPr>
              <w:pStyle w:val="Standard"/>
              <w:rPr>
                <w:rFonts w:ascii="Arial" w:hAnsi="Arial" w:cs="Arial"/>
                <w:sz w:val="22"/>
                <w:szCs w:val="22"/>
              </w:rPr>
            </w:pPr>
            <w:r>
              <w:rPr>
                <w:rFonts w:cs="Arial" w:ascii="Arial" w:hAnsi="Arial"/>
                <w:sz w:val="22"/>
                <w:szCs w:val="22"/>
              </w:rPr>
              <w:t>Bygger emnet på andre emner?</w:t>
            </w:r>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highlight w:val="yellow"/>
                <w:lang w:val="en-US"/>
              </w:rPr>
            </w:pPr>
            <w:r>
              <w:rPr>
                <w:rFonts w:cs="Arial" w:ascii="Arial" w:hAnsi="Arial"/>
                <w:sz w:val="22"/>
                <w:szCs w:val="22"/>
                <w:lang w:val="en-US"/>
              </w:rPr>
              <w:t>Hovedemne:</w:t>
            </w:r>
          </w:p>
          <w:p>
            <w:pPr>
              <w:pStyle w:val="Standard"/>
              <w:rPr>
                <w:rFonts w:ascii="Arial" w:hAnsi="Arial" w:cs="Arial"/>
                <w:sz w:val="22"/>
                <w:szCs w:val="22"/>
                <w:highlight w:val="yellow"/>
                <w:lang w:val="en-US"/>
              </w:rPr>
            </w:pPr>
            <w:commentRangeStart w:id="1"/>
            <w:r>
              <w:rPr>
                <w:rFonts w:cs="Arial" w:ascii="Arial" w:hAnsi="Arial"/>
                <w:sz w:val="22"/>
                <w:szCs w:val="22"/>
                <w:highlight w:val="yellow"/>
                <w:lang w:val="en-US"/>
              </w:rPr>
              <w:t xml:space="preserve">Basic knowledge in programming and numerics. </w:t>
            </w:r>
          </w:p>
          <w:p>
            <w:pPr>
              <w:pStyle w:val="Standard"/>
              <w:rPr>
                <w:rFonts w:ascii="Arial" w:hAnsi="Arial" w:cs="Arial"/>
                <w:sz w:val="22"/>
                <w:szCs w:val="22"/>
                <w:highlight w:val="yellow"/>
                <w:lang w:val="en-US"/>
              </w:rPr>
            </w:pPr>
            <w:r>
              <w:rPr>
                <w:rFonts w:cs="Arial" w:ascii="Arial" w:hAnsi="Arial"/>
                <w:sz w:val="22"/>
                <w:szCs w:val="22"/>
                <w:highlight w:val="yellow"/>
                <w:lang w:val="en-US"/>
              </w:rPr>
            </w:r>
          </w:p>
          <w:p>
            <w:pPr>
              <w:pStyle w:val="Standard"/>
              <w:numPr>
                <w:ilvl w:val="0"/>
                <w:numId w:val="3"/>
              </w:numPr>
              <w:rPr>
                <w:rFonts w:ascii="Arial" w:hAnsi="Arial" w:cs="Arial"/>
                <w:sz w:val="22"/>
                <w:szCs w:val="22"/>
                <w:highlight w:val="yellow"/>
                <w:lang w:val="en-US"/>
              </w:rPr>
            </w:pPr>
            <w:r>
              <w:rPr>
                <w:rFonts w:cs="Arial" w:ascii="Arial" w:hAnsi="Arial"/>
                <w:sz w:val="22"/>
                <w:szCs w:val="22"/>
                <w:highlight w:val="yellow"/>
                <w:lang w:val="en-US"/>
              </w:rPr>
              <w:t xml:space="preserve">MAT1100, </w:t>
            </w:r>
          </w:p>
          <w:p>
            <w:pPr>
              <w:pStyle w:val="Standard"/>
              <w:numPr>
                <w:ilvl w:val="0"/>
                <w:numId w:val="3"/>
              </w:numPr>
              <w:rPr>
                <w:rFonts w:ascii="Arial" w:hAnsi="Arial" w:cs="Arial"/>
                <w:sz w:val="22"/>
                <w:szCs w:val="22"/>
                <w:highlight w:val="yellow"/>
                <w:lang w:val="en-US"/>
              </w:rPr>
            </w:pPr>
            <w:r>
              <w:rPr>
                <w:rFonts w:cs="Arial" w:ascii="Arial" w:hAnsi="Arial"/>
                <w:sz w:val="22"/>
                <w:szCs w:val="22"/>
                <w:highlight w:val="yellow"/>
                <w:lang w:val="en-US"/>
              </w:rPr>
              <w:t xml:space="preserve">MAT1110, </w:t>
            </w:r>
          </w:p>
          <w:p>
            <w:pPr>
              <w:pStyle w:val="Standard"/>
              <w:numPr>
                <w:ilvl w:val="0"/>
                <w:numId w:val="3"/>
              </w:numPr>
              <w:rPr>
                <w:rFonts w:ascii="Arial" w:hAnsi="Arial" w:cs="Arial"/>
                <w:sz w:val="22"/>
                <w:szCs w:val="22"/>
                <w:highlight w:val="yellow"/>
                <w:lang w:val="en-US"/>
              </w:rPr>
            </w:pPr>
            <w:r>
              <w:rPr>
                <w:rFonts w:cs="Arial" w:ascii="Arial" w:hAnsi="Arial"/>
                <w:sz w:val="22"/>
                <w:szCs w:val="22"/>
                <w:highlight w:val="yellow"/>
                <w:lang w:val="en-US"/>
              </w:rPr>
              <w:t xml:space="preserve">MAT1120 </w:t>
            </w:r>
          </w:p>
          <w:p>
            <w:pPr>
              <w:pStyle w:val="Standard"/>
              <w:rPr>
                <w:rFonts w:ascii="Arial" w:hAnsi="Arial" w:cs="Arial"/>
                <w:sz w:val="22"/>
                <w:szCs w:val="22"/>
                <w:highlight w:val="yellow"/>
                <w:lang w:val="en-US"/>
              </w:rPr>
            </w:pPr>
            <w:r>
              <w:rPr>
                <w:rFonts w:cs="Arial" w:ascii="Arial" w:hAnsi="Arial"/>
                <w:sz w:val="22"/>
                <w:szCs w:val="22"/>
                <w:highlight w:val="yellow"/>
                <w:lang w:val="en-US"/>
              </w:rPr>
            </w:r>
          </w:p>
          <w:p>
            <w:pPr>
              <w:pStyle w:val="Standard"/>
              <w:rPr>
                <w:rFonts w:ascii="Arial" w:hAnsi="Arial" w:cs="Arial"/>
                <w:sz w:val="22"/>
                <w:szCs w:val="22"/>
                <w:highlight w:val="yellow"/>
                <w:lang w:val="en-US"/>
              </w:rPr>
            </w:pPr>
            <w:r>
              <w:rPr>
                <w:rFonts w:cs="Arial" w:ascii="Arial" w:hAnsi="Arial"/>
                <w:sz w:val="22"/>
                <w:szCs w:val="22"/>
                <w:highlight w:val="yellow"/>
                <w:lang w:val="en-US"/>
              </w:rPr>
              <w:t xml:space="preserve">One of the following </w:t>
            </w:r>
          </w:p>
          <w:p>
            <w:pPr>
              <w:pStyle w:val="Standard"/>
              <w:numPr>
                <w:ilvl w:val="0"/>
                <w:numId w:val="4"/>
              </w:numPr>
              <w:rPr>
                <w:rFonts w:ascii="Arial" w:hAnsi="Arial" w:cs="Arial"/>
                <w:sz w:val="22"/>
                <w:szCs w:val="22"/>
                <w:highlight w:val="yellow"/>
                <w:lang w:val="en-US"/>
              </w:rPr>
            </w:pPr>
            <w:r>
              <w:rPr>
                <w:rFonts w:cs="Arial" w:ascii="Arial" w:hAnsi="Arial"/>
                <w:sz w:val="22"/>
                <w:szCs w:val="22"/>
                <w:highlight w:val="yellow"/>
                <w:lang w:val="en-US"/>
              </w:rPr>
              <w:t>INF1000</w:t>
            </w:r>
          </w:p>
          <w:p>
            <w:pPr>
              <w:pStyle w:val="Standard"/>
              <w:numPr>
                <w:ilvl w:val="0"/>
                <w:numId w:val="4"/>
              </w:numPr>
              <w:rPr>
                <w:rFonts w:ascii="Arial" w:hAnsi="Arial" w:cs="Arial"/>
                <w:sz w:val="22"/>
                <w:szCs w:val="22"/>
                <w:highlight w:val="yellow"/>
                <w:lang w:val="en-US"/>
              </w:rPr>
            </w:pPr>
            <w:r>
              <w:rPr>
                <w:rFonts w:cs="Arial" w:ascii="Arial" w:hAnsi="Arial"/>
                <w:sz w:val="22"/>
                <w:szCs w:val="22"/>
                <w:highlight w:val="yellow"/>
                <w:lang w:val="en-US"/>
              </w:rPr>
              <w:t>INF1110</w:t>
            </w:r>
          </w:p>
          <w:p>
            <w:pPr>
              <w:pStyle w:val="Standard"/>
              <w:numPr>
                <w:ilvl w:val="0"/>
                <w:numId w:val="4"/>
              </w:numPr>
              <w:rPr>
                <w:rFonts w:ascii="Arial" w:hAnsi="Arial" w:cs="Arial"/>
                <w:sz w:val="22"/>
                <w:szCs w:val="22"/>
                <w:highlight w:val="yellow"/>
                <w:lang w:val="de-DE"/>
              </w:rPr>
            </w:pPr>
            <w:r>
              <w:rPr>
                <w:rFonts w:cs="Arial" w:ascii="Arial" w:hAnsi="Arial"/>
                <w:sz w:val="22"/>
                <w:szCs w:val="22"/>
                <w:highlight w:val="yellow"/>
                <w:lang w:val="de-DE"/>
              </w:rPr>
              <w:t>MAT-INF1100</w:t>
            </w:r>
          </w:p>
          <w:p>
            <w:pPr>
              <w:pStyle w:val="Standard"/>
              <w:numPr>
                <w:ilvl w:val="0"/>
                <w:numId w:val="4"/>
              </w:numPr>
              <w:rPr>
                <w:rFonts w:ascii="Arial" w:hAnsi="Arial" w:cs="Arial"/>
                <w:sz w:val="22"/>
                <w:szCs w:val="22"/>
                <w:highlight w:val="yellow"/>
                <w:lang w:val="de-DE"/>
              </w:rPr>
            </w:pPr>
            <w:r>
              <w:rPr>
                <w:rFonts w:cs="Arial" w:ascii="Arial" w:hAnsi="Arial"/>
                <w:sz w:val="22"/>
                <w:szCs w:val="22"/>
                <w:highlight w:val="yellow"/>
                <w:lang w:val="de-DE"/>
              </w:rPr>
              <w:t>MAT-INF1100L</w:t>
            </w:r>
          </w:p>
          <w:p>
            <w:pPr>
              <w:pStyle w:val="Standard"/>
              <w:numPr>
                <w:ilvl w:val="0"/>
                <w:numId w:val="4"/>
              </w:numPr>
              <w:rPr>
                <w:rFonts w:ascii="Arial" w:hAnsi="Arial" w:cs="Arial"/>
                <w:sz w:val="22"/>
                <w:szCs w:val="22"/>
                <w:highlight w:val="yellow"/>
                <w:lang w:val="de-DE"/>
              </w:rPr>
            </w:pPr>
            <w:r>
              <w:rPr>
                <w:rFonts w:cs="Arial" w:ascii="Arial" w:hAnsi="Arial"/>
                <w:sz w:val="22"/>
                <w:szCs w:val="22"/>
                <w:highlight w:val="yellow"/>
                <w:lang w:val="de-DE"/>
              </w:rPr>
              <w:t>BIOS1100</w:t>
            </w:r>
          </w:p>
          <w:p>
            <w:pPr>
              <w:pStyle w:val="Standard"/>
              <w:numPr>
                <w:ilvl w:val="0"/>
                <w:numId w:val="4"/>
              </w:numPr>
              <w:rPr>
                <w:rFonts w:ascii="Arial" w:hAnsi="Arial" w:cs="Arial"/>
                <w:sz w:val="22"/>
                <w:szCs w:val="22"/>
                <w:lang w:val="de-DE"/>
              </w:rPr>
            </w:pPr>
            <w:r>
              <w:rPr>
                <w:rFonts w:cs="Arial" w:ascii="Arial" w:hAnsi="Arial"/>
                <w:sz w:val="22"/>
                <w:szCs w:val="22"/>
                <w:highlight w:val="yellow"/>
                <w:lang w:val="de-DE"/>
              </w:rPr>
              <w:t>KJM-INF1xxx.</w:t>
            </w:r>
            <w:commentRangeEnd w:id="1"/>
            <w:r>
              <w:commentReference w:id="1"/>
            </w:r>
            <w:r>
              <w:rPr>
                <w:rFonts w:cs="Arial" w:ascii="Arial" w:hAnsi="Arial"/>
                <w:sz w:val="22"/>
                <w:szCs w:val="22"/>
                <w:highlight w:val="yellow"/>
                <w:lang w:val="de-DE"/>
              </w:rPr>
            </w:r>
          </w:p>
        </w:tc>
        <w:tc>
          <w:tcPr>
            <w:tcW w:w="4395" w:type="dxa"/>
            <w:tcBorders/>
            <w:shd w:color="auto" w:fill="FFFFFF" w:val="clear"/>
            <w:tcMar>
              <w:left w:w="10" w:type="dxa"/>
              <w:right w:w="10" w:type="dxa"/>
            </w:tcMar>
          </w:tcPr>
          <w:p>
            <w:pPr>
              <w:pStyle w:val="Standard"/>
              <w:rPr>
                <w:rFonts w:ascii="Arial" w:hAnsi="Arial" w:cs="Arial"/>
                <w:sz w:val="22"/>
                <w:szCs w:val="22"/>
                <w:lang w:val="de-DE"/>
              </w:rPr>
            </w:pPr>
            <w:r>
              <w:rPr>
                <w:rFonts w:cs="Arial" w:ascii="Arial" w:hAnsi="Arial"/>
                <w:sz w:val="22"/>
                <w:szCs w:val="22"/>
                <w:lang w:val="de-DE"/>
              </w:rPr>
            </w:r>
          </w:p>
        </w:tc>
      </w:tr>
      <w:tr>
        <w:trPr>
          <w:trHeight w:val="255" w:hRule="atLeast"/>
          <w:cantSplit w:val="true"/>
        </w:trPr>
        <w:tc>
          <w:tcPr>
            <w:tcW w:w="4111"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rPr>
                <w:lang w:val="de-DE"/>
              </w:rPr>
            </w:pPr>
            <w:r>
              <w:rPr>
                <w:lang w:val="de-DE"/>
              </w:rPr>
            </w:r>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lang w:val="en-US"/>
              </w:rPr>
            </w:pPr>
            <w:r>
              <w:rPr>
                <w:rFonts w:cs="Arial" w:ascii="Arial" w:hAnsi="Arial"/>
                <w:sz w:val="22"/>
                <w:szCs w:val="22"/>
                <w:lang w:val="en-US"/>
              </w:rPr>
              <w:t>Eventuell klon:</w:t>
            </w:r>
          </w:p>
          <w:p>
            <w:pPr>
              <w:pStyle w:val="Standard"/>
              <w:rPr>
                <w:rFonts w:ascii="Arial" w:hAnsi="Arial" w:cs="Arial"/>
                <w:sz w:val="22"/>
                <w:szCs w:val="22"/>
                <w:highlight w:val="yellow"/>
                <w:lang w:val="en-US"/>
              </w:rPr>
            </w:pPr>
            <w:ins w:id="4" w:author="Espen Murtnes" w:date="2017-10-06T10:37:00Z">
              <w:r>
                <w:rPr>
                  <w:rFonts w:cs="Arial" w:ascii="Arial" w:hAnsi="Arial"/>
                  <w:sz w:val="22"/>
                  <w:szCs w:val="22"/>
                  <w:highlight w:val="yellow"/>
                  <w:lang w:val="en-US"/>
                </w:rPr>
                <w:t xml:space="preserve"> </w:t>
              </w:r>
            </w:ins>
            <w:ins w:id="5" w:author="Espen Murtnes" w:date="2017-10-06T10:37:00Z">
              <w:commentRangeStart w:id="2"/>
              <w:r>
                <w:rPr>
                  <w:rFonts w:cs="Arial" w:ascii="Arial" w:hAnsi="Arial"/>
                  <w:sz w:val="22"/>
                  <w:szCs w:val="22"/>
                  <w:highlight w:val="yellow"/>
                  <w:lang w:val="en-US"/>
                </w:rPr>
                <w:t xml:space="preserve">Basic knowledge in programming and numerics. </w:t>
              </w:r>
            </w:ins>
          </w:p>
          <w:p>
            <w:pPr>
              <w:pStyle w:val="Standard"/>
              <w:rPr>
                <w:rFonts w:ascii="Arial" w:hAnsi="Arial" w:cs="Arial"/>
                <w:sz w:val="22"/>
                <w:szCs w:val="22"/>
                <w:highlight w:val="yellow"/>
                <w:lang w:val="en-US"/>
              </w:rPr>
            </w:pPr>
            <w:ins w:id="6" w:author="Espen Murtnes" w:date="2017-10-06T10:37:00Z">
              <w:r>
                <w:rPr>
                  <w:rFonts w:cs="Arial" w:ascii="Arial" w:hAnsi="Arial"/>
                  <w:sz w:val="22"/>
                  <w:szCs w:val="22"/>
                  <w:highlight w:val="yellow"/>
                  <w:lang w:val="en-US"/>
                </w:rPr>
              </w:r>
            </w:ins>
          </w:p>
          <w:p>
            <w:pPr>
              <w:pStyle w:val="Standard"/>
              <w:numPr>
                <w:ilvl w:val="0"/>
                <w:numId w:val="3"/>
              </w:numPr>
              <w:rPr>
                <w:rFonts w:ascii="Arial" w:hAnsi="Arial" w:cs="Arial"/>
                <w:sz w:val="22"/>
                <w:szCs w:val="22"/>
                <w:highlight w:val="yellow"/>
                <w:lang w:val="en-US"/>
              </w:rPr>
            </w:pPr>
            <w:ins w:id="7" w:author="Espen Murtnes" w:date="2017-10-06T10:37:00Z">
              <w:r>
                <w:rPr>
                  <w:rFonts w:cs="Arial" w:ascii="Arial" w:hAnsi="Arial"/>
                  <w:sz w:val="22"/>
                  <w:szCs w:val="22"/>
                  <w:highlight w:val="yellow"/>
                  <w:lang w:val="en-US"/>
                </w:rPr>
                <w:t xml:space="preserve">MAT1100, </w:t>
              </w:r>
            </w:ins>
          </w:p>
          <w:p>
            <w:pPr>
              <w:pStyle w:val="Standard"/>
              <w:numPr>
                <w:ilvl w:val="0"/>
                <w:numId w:val="3"/>
              </w:numPr>
              <w:rPr>
                <w:rFonts w:ascii="Arial" w:hAnsi="Arial" w:cs="Arial"/>
                <w:sz w:val="22"/>
                <w:szCs w:val="22"/>
                <w:highlight w:val="yellow"/>
                <w:lang w:val="en-US"/>
              </w:rPr>
            </w:pPr>
            <w:ins w:id="8" w:author="Espen Murtnes" w:date="2017-10-06T10:37:00Z">
              <w:r>
                <w:rPr>
                  <w:rFonts w:cs="Arial" w:ascii="Arial" w:hAnsi="Arial"/>
                  <w:sz w:val="22"/>
                  <w:szCs w:val="22"/>
                  <w:highlight w:val="yellow"/>
                  <w:lang w:val="en-US"/>
                </w:rPr>
                <w:t xml:space="preserve">MAT1110, </w:t>
              </w:r>
            </w:ins>
          </w:p>
          <w:p>
            <w:pPr>
              <w:pStyle w:val="Standard"/>
              <w:numPr>
                <w:ilvl w:val="0"/>
                <w:numId w:val="3"/>
              </w:numPr>
              <w:rPr>
                <w:rFonts w:ascii="Arial" w:hAnsi="Arial" w:cs="Arial"/>
                <w:sz w:val="22"/>
                <w:szCs w:val="22"/>
                <w:highlight w:val="yellow"/>
                <w:lang w:val="en-US"/>
              </w:rPr>
            </w:pPr>
            <w:ins w:id="9" w:author="Espen Murtnes" w:date="2017-10-06T10:37:00Z">
              <w:r>
                <w:rPr>
                  <w:rFonts w:cs="Arial" w:ascii="Arial" w:hAnsi="Arial"/>
                  <w:sz w:val="22"/>
                  <w:szCs w:val="22"/>
                  <w:highlight w:val="yellow"/>
                  <w:lang w:val="en-US"/>
                </w:rPr>
                <w:t xml:space="preserve">MAT1120 </w:t>
              </w:r>
            </w:ins>
          </w:p>
          <w:p>
            <w:pPr>
              <w:pStyle w:val="Standard"/>
              <w:rPr>
                <w:rFonts w:ascii="Arial" w:hAnsi="Arial" w:cs="Arial"/>
                <w:sz w:val="22"/>
                <w:szCs w:val="22"/>
                <w:highlight w:val="yellow"/>
                <w:lang w:val="en-US"/>
              </w:rPr>
            </w:pPr>
            <w:ins w:id="10" w:author="Espen Murtnes" w:date="2017-10-06T10:37:00Z">
              <w:r>
                <w:rPr>
                  <w:rFonts w:cs="Arial" w:ascii="Arial" w:hAnsi="Arial"/>
                  <w:sz w:val="22"/>
                  <w:szCs w:val="22"/>
                  <w:highlight w:val="yellow"/>
                  <w:lang w:val="en-US"/>
                </w:rPr>
              </w:r>
            </w:ins>
          </w:p>
          <w:p>
            <w:pPr>
              <w:pStyle w:val="Standard"/>
              <w:rPr>
                <w:rFonts w:ascii="Arial" w:hAnsi="Arial" w:cs="Arial"/>
                <w:sz w:val="22"/>
                <w:szCs w:val="22"/>
                <w:highlight w:val="yellow"/>
                <w:lang w:val="en-US"/>
              </w:rPr>
            </w:pPr>
            <w:ins w:id="11" w:author="Espen Murtnes" w:date="2017-10-06T10:37:00Z">
              <w:r>
                <w:rPr>
                  <w:rFonts w:cs="Arial" w:ascii="Arial" w:hAnsi="Arial"/>
                  <w:sz w:val="22"/>
                  <w:szCs w:val="22"/>
                  <w:highlight w:val="yellow"/>
                  <w:lang w:val="en-US"/>
                </w:rPr>
                <w:t xml:space="preserve">One of the following </w:t>
              </w:r>
            </w:ins>
          </w:p>
          <w:p>
            <w:pPr>
              <w:pStyle w:val="Standard"/>
              <w:numPr>
                <w:ilvl w:val="0"/>
                <w:numId w:val="4"/>
              </w:numPr>
              <w:rPr>
                <w:rFonts w:ascii="Arial" w:hAnsi="Arial" w:cs="Arial"/>
                <w:sz w:val="22"/>
                <w:szCs w:val="22"/>
                <w:highlight w:val="yellow"/>
                <w:lang w:val="en-US"/>
              </w:rPr>
            </w:pPr>
            <w:ins w:id="12" w:author="Espen Murtnes" w:date="2017-10-06T10:37:00Z">
              <w:r>
                <w:rPr>
                  <w:rFonts w:cs="Arial" w:ascii="Arial" w:hAnsi="Arial"/>
                  <w:sz w:val="22"/>
                  <w:szCs w:val="22"/>
                  <w:highlight w:val="yellow"/>
                  <w:lang w:val="en-US"/>
                </w:rPr>
                <w:t>INF1000</w:t>
              </w:r>
            </w:ins>
          </w:p>
          <w:p>
            <w:pPr>
              <w:pStyle w:val="Standard"/>
              <w:numPr>
                <w:ilvl w:val="0"/>
                <w:numId w:val="4"/>
              </w:numPr>
              <w:rPr>
                <w:rFonts w:ascii="Arial" w:hAnsi="Arial" w:cs="Arial"/>
                <w:sz w:val="22"/>
                <w:szCs w:val="22"/>
                <w:highlight w:val="yellow"/>
                <w:lang w:val="en-US"/>
              </w:rPr>
            </w:pPr>
            <w:ins w:id="13" w:author="Espen Murtnes" w:date="2017-10-06T10:37:00Z">
              <w:r>
                <w:rPr>
                  <w:rFonts w:cs="Arial" w:ascii="Arial" w:hAnsi="Arial"/>
                  <w:sz w:val="22"/>
                  <w:szCs w:val="22"/>
                  <w:highlight w:val="yellow"/>
                  <w:lang w:val="en-US"/>
                </w:rPr>
                <w:t>INF1110</w:t>
              </w:r>
            </w:ins>
          </w:p>
          <w:p>
            <w:pPr>
              <w:pStyle w:val="Standard"/>
              <w:numPr>
                <w:ilvl w:val="0"/>
                <w:numId w:val="4"/>
              </w:numPr>
              <w:rPr>
                <w:rFonts w:ascii="Arial" w:hAnsi="Arial" w:cs="Arial"/>
                <w:sz w:val="22"/>
                <w:szCs w:val="22"/>
                <w:highlight w:val="yellow"/>
                <w:lang w:val="de-DE"/>
              </w:rPr>
            </w:pPr>
            <w:ins w:id="14" w:author="Espen Murtnes" w:date="2017-10-06T10:37:00Z">
              <w:r>
                <w:rPr>
                  <w:rFonts w:cs="Arial" w:ascii="Arial" w:hAnsi="Arial"/>
                  <w:sz w:val="22"/>
                  <w:szCs w:val="22"/>
                  <w:highlight w:val="yellow"/>
                  <w:lang w:val="de-DE"/>
                </w:rPr>
                <w:t>MAT-INF1100</w:t>
              </w:r>
            </w:ins>
          </w:p>
          <w:p>
            <w:pPr>
              <w:pStyle w:val="Standard"/>
              <w:numPr>
                <w:ilvl w:val="0"/>
                <w:numId w:val="4"/>
              </w:numPr>
              <w:rPr>
                <w:rFonts w:ascii="Arial" w:hAnsi="Arial" w:cs="Arial"/>
                <w:sz w:val="22"/>
                <w:szCs w:val="22"/>
                <w:highlight w:val="yellow"/>
                <w:lang w:val="de-DE"/>
              </w:rPr>
            </w:pPr>
            <w:ins w:id="15" w:author="Espen Murtnes" w:date="2017-10-06T10:37:00Z">
              <w:r>
                <w:rPr>
                  <w:rFonts w:cs="Arial" w:ascii="Arial" w:hAnsi="Arial"/>
                  <w:sz w:val="22"/>
                  <w:szCs w:val="22"/>
                  <w:highlight w:val="yellow"/>
                  <w:lang w:val="de-DE"/>
                </w:rPr>
                <w:t>MAT-INF1100L</w:t>
              </w:r>
            </w:ins>
          </w:p>
          <w:p>
            <w:pPr>
              <w:pStyle w:val="Standard"/>
              <w:numPr>
                <w:ilvl w:val="0"/>
                <w:numId w:val="4"/>
              </w:numPr>
              <w:rPr>
                <w:rFonts w:ascii="Arial" w:hAnsi="Arial" w:cs="Arial"/>
                <w:sz w:val="22"/>
                <w:szCs w:val="22"/>
                <w:lang w:val="en-US"/>
              </w:rPr>
            </w:pPr>
            <w:ins w:id="16" w:author="Espen Murtnes" w:date="2017-10-06T10:37:00Z">
              <w:r>
                <w:rPr>
                  <w:rFonts w:cs="Arial" w:ascii="Arial" w:hAnsi="Arial"/>
                  <w:sz w:val="22"/>
                  <w:szCs w:val="22"/>
                  <w:highlight w:val="yellow"/>
                  <w:lang w:val="de-DE"/>
                </w:rPr>
                <w:t>BIOS1100</w:t>
              </w:r>
            </w:ins>
          </w:p>
          <w:p>
            <w:pPr>
              <w:pStyle w:val="Standard"/>
              <w:numPr>
                <w:ilvl w:val="0"/>
                <w:numId w:val="4"/>
              </w:numPr>
              <w:rPr>
                <w:rFonts w:ascii="Arial" w:hAnsi="Arial" w:cs="Arial"/>
                <w:sz w:val="22"/>
                <w:szCs w:val="22"/>
                <w:lang w:val="en-US"/>
              </w:rPr>
            </w:pPr>
            <w:ins w:id="17" w:author="Espen Murtnes" w:date="2017-10-06T10:37:00Z">
              <w:r>
                <w:rPr>
                  <w:rFonts w:cs="Arial" w:ascii="Arial" w:hAnsi="Arial"/>
                  <w:sz w:val="22"/>
                  <w:szCs w:val="22"/>
                  <w:highlight w:val="yellow"/>
                  <w:lang w:val="de-DE"/>
                </w:rPr>
                <w:t>KJM-INF1xxx.</w:t>
              </w:r>
            </w:ins>
            <w:commentRangeEnd w:id="2"/>
            <w:r>
              <w:commentReference w:id="2"/>
            </w:r>
            <w:r>
              <w:rPr>
                <w:rFonts w:cs="Arial" w:ascii="Arial" w:hAnsi="Arial"/>
                <w:sz w:val="22"/>
                <w:szCs w:val="22"/>
                <w:highlight w:val="yellow"/>
                <w:lang w:val="de-DE"/>
              </w:rPr>
            </w:r>
          </w:p>
        </w:tc>
        <w:tc>
          <w:tcPr>
            <w:tcW w:w="4395" w:type="dxa"/>
            <w:tcBorders/>
            <w:shd w:color="auto" w:fill="FFFFFF" w:val="clear"/>
            <w:tcMar>
              <w:left w:w="10" w:type="dxa"/>
              <w:right w:w="10" w:type="dxa"/>
            </w:tcMar>
          </w:tcPr>
          <w:p>
            <w:pPr>
              <w:pStyle w:val="Standard"/>
              <w:rPr>
                <w:rFonts w:ascii="Arial" w:hAnsi="Arial" w:cs="Arial"/>
                <w:sz w:val="22"/>
                <w:szCs w:val="22"/>
                <w:lang w:val="en-US"/>
              </w:rPr>
            </w:pPr>
            <w:r>
              <w:rPr>
                <w:rFonts w:cs="Arial" w:ascii="Arial" w:hAnsi="Arial"/>
                <w:sz w:val="22"/>
                <w:szCs w:val="22"/>
                <w:lang w:val="en-US"/>
              </w:rPr>
            </w:r>
          </w:p>
        </w:tc>
      </w:tr>
      <w:tr>
        <w:trPr>
          <w:trHeight w:val="503" w:hRule="atLeast"/>
          <w:cantSplit w:val="true"/>
        </w:trPr>
        <w:tc>
          <w:tcPr>
            <w:tcW w:w="4111"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isteavsnitt"/>
              <w:rPr/>
            </w:pPr>
            <w:r>
              <w:rPr>
                <w:rStyle w:val="Standardskriftforavsnitt"/>
                <w:rFonts w:cs="Arial" w:ascii="Arial" w:hAnsi="Arial"/>
                <w:b/>
                <w:sz w:val="22"/>
                <w:szCs w:val="22"/>
              </w:rPr>
              <w:t>Overlapp i studiepoeng mot andre emner?</w:t>
            </w:r>
          </w:p>
          <w:p>
            <w:pPr>
              <w:pStyle w:val="Standard"/>
              <w:rPr/>
            </w:pPr>
            <w:r>
              <w:rPr>
                <w:rStyle w:val="Standardskriftforavsnitt"/>
                <w:rFonts w:cs="Arial" w:ascii="Arial" w:hAnsi="Arial"/>
                <w:sz w:val="22"/>
                <w:szCs w:val="22"/>
              </w:rPr>
              <w:t>I så fall – hvilke emner og hvor stort i hele studiepoeng er overlappet (kun overlapp på tre studiepoeng eller mer registreres)? Overlapp mot nedlagte emner bør også tas med.</w:t>
            </w:r>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Hovedemne:</w:t>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502" w:hRule="atLeast"/>
          <w:cantSplit w:val="true"/>
        </w:trPr>
        <w:tc>
          <w:tcPr>
            <w:tcW w:w="4111"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rPr/>
            </w:pPr>
            <w:r>
              <w:rPr/>
            </w:r>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Eventuell klon:</w:t>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502" w:hRule="atLeast"/>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isteavsnitt"/>
              <w:rPr>
                <w:rFonts w:ascii="Arial" w:hAnsi="Arial" w:cs="Arial"/>
                <w:b/>
                <w:b/>
                <w:sz w:val="22"/>
                <w:szCs w:val="22"/>
              </w:rPr>
            </w:pPr>
            <w:r>
              <w:rPr>
                <w:rFonts w:cs="Arial" w:ascii="Arial" w:hAnsi="Arial"/>
                <w:b/>
                <w:sz w:val="22"/>
                <w:szCs w:val="22"/>
              </w:rPr>
              <w:t>Tregangersregelen</w:t>
            </w:r>
          </w:p>
          <w:p>
            <w:pPr>
              <w:pStyle w:val="Standard"/>
              <w:rPr/>
            </w:pPr>
            <w:r>
              <w:rPr>
                <w:rStyle w:val="Standardskriftforavsnitt"/>
                <w:rFonts w:cs="Arial" w:ascii="Arial" w:hAnsi="Arial"/>
                <w:sz w:val="22"/>
                <w:szCs w:val="22"/>
              </w:rPr>
              <w:t>Hvilke emner skal dette emnet ses i sammenheng med ved praktisering av Data Analysis and Machine Learning with Numerical Projectstregangersregelen? (En student kan ta eksamen i et emne inntil tre ganger.)</w:t>
            </w:r>
          </w:p>
          <w:p>
            <w:pPr>
              <w:pStyle w:val="Standard"/>
              <w:rPr>
                <w:rFonts w:ascii="Arial" w:hAnsi="Arial" w:cs="Arial"/>
                <w:sz w:val="22"/>
                <w:szCs w:val="22"/>
              </w:rPr>
            </w:pPr>
            <w:r>
              <w:rPr>
                <w:rFonts w:cs="Arial" w:ascii="Arial" w:hAnsi="Arial"/>
                <w:sz w:val="22"/>
                <w:szCs w:val="22"/>
              </w:rPr>
            </w:r>
          </w:p>
          <w:p>
            <w:pPr>
              <w:pStyle w:val="Standard"/>
              <w:rPr/>
            </w:pPr>
            <w:r>
              <w:rPr>
                <w:rStyle w:val="Standardskriftforavsnitt"/>
                <w:rFonts w:cs="Arial" w:ascii="Arial" w:hAnsi="Arial"/>
                <w:sz w:val="22"/>
                <w:szCs w:val="22"/>
              </w:rPr>
              <w:t>I emnebeskrivelsen i Vortex skrives dette inn i fritekstfeltet i «Trekk fra eksamen».</w:t>
            </w:r>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Må ses i sammenheng med klonen.</w:t>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2153" w:hRule="atLeast"/>
          <w:cantSplit w:val="true"/>
        </w:trPr>
        <w:tc>
          <w:tcPr>
            <w:tcW w:w="4111"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isteavsnitt"/>
              <w:rPr/>
            </w:pPr>
            <w:r>
              <w:rPr>
                <w:rStyle w:val="Standardskriftforavsnitt"/>
                <w:rFonts w:cs="Arial" w:ascii="Arial" w:hAnsi="Arial"/>
                <w:b/>
                <w:sz w:val="22"/>
                <w:szCs w:val="22"/>
              </w:rPr>
              <w:t>Undervisning</w:t>
            </w:r>
          </w:p>
          <w:p>
            <w:pPr>
              <w:pStyle w:val="Standard"/>
              <w:rPr>
                <w:rFonts w:ascii="Arial" w:hAnsi="Arial" w:cs="Arial"/>
                <w:sz w:val="22"/>
                <w:szCs w:val="22"/>
              </w:rPr>
            </w:pPr>
            <w:r>
              <w:rPr>
                <w:rFonts w:cs="Arial" w:ascii="Arial" w:hAnsi="Arial"/>
                <w:sz w:val="22"/>
                <w:szCs w:val="22"/>
              </w:rPr>
              <w:t>Undervisningsformene gjenspeiler læringsmålene og vurderingsformen.  Hva slags obligatoriske og ikke-obligatoriske aktiviteter består undervisningen av?  Antall timer og undervisningsformer (forelesning, lab, gruppe, osv.).</w:t>
            </w:r>
          </w:p>
          <w:p>
            <w:pPr>
              <w:pStyle w:val="Standard"/>
              <w:rPr>
                <w:rFonts w:ascii="Arial" w:hAnsi="Arial" w:cs="Arial"/>
                <w:sz w:val="22"/>
                <w:szCs w:val="22"/>
              </w:rPr>
            </w:pPr>
            <w:r>
              <w:rPr>
                <w:rFonts w:cs="Arial" w:ascii="Arial" w:hAnsi="Arial"/>
                <w:sz w:val="22"/>
                <w:szCs w:val="22"/>
              </w:rPr>
              <w:t>Hvis emnet har lab./felt, husk fellestekst om forsikring og krav om beståtte HMS-emner før deltagelse på lab./felt.</w:t>
            </w:r>
          </w:p>
          <w:p>
            <w:pPr>
              <w:pStyle w:val="Standard"/>
              <w:rPr>
                <w:rFonts w:ascii="Arial" w:hAnsi="Arial" w:cs="Arial"/>
                <w:sz w:val="22"/>
                <w:szCs w:val="22"/>
              </w:rPr>
            </w:pPr>
            <w:r>
              <w:rPr>
                <w:rFonts w:cs="Arial" w:ascii="Arial" w:hAnsi="Arial"/>
                <w:sz w:val="22"/>
                <w:szCs w:val="22"/>
              </w:rPr>
              <w:t>Hvis emnet har obligatoriske oppgaver, hvor lenge er disse gyldige hvis de er godkjente?</w:t>
            </w:r>
          </w:p>
          <w:p>
            <w:pPr>
              <w:pStyle w:val="Standard"/>
              <w:rPr/>
            </w:pPr>
            <w:r>
              <w:rPr>
                <w:rStyle w:val="Standardskriftforavsnitt"/>
                <w:rFonts w:cs="Arial" w:ascii="Arial" w:hAnsi="Arial"/>
                <w:sz w:val="22"/>
                <w:szCs w:val="22"/>
                <w:shd w:fill="FFFFFF" w:val="clear"/>
              </w:rPr>
              <w:t>Det må stå om det er obligatorisk oppmøte på første forelesning eller liknende.</w:t>
            </w:r>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lang w:val="en-US"/>
              </w:rPr>
            </w:pPr>
            <w:r>
              <w:rPr>
                <w:rFonts w:cs="Arial" w:ascii="Arial" w:hAnsi="Arial"/>
                <w:sz w:val="22"/>
                <w:szCs w:val="22"/>
                <w:lang w:val="en-US"/>
              </w:rPr>
              <w:t>Hovedemne:</w:t>
            </w:r>
          </w:p>
          <w:p>
            <w:pPr>
              <w:pStyle w:val="Standard"/>
              <w:numPr>
                <w:ilvl w:val="0"/>
                <w:numId w:val="7"/>
              </w:numPr>
              <w:rPr>
                <w:lang w:val="en-US"/>
              </w:rPr>
            </w:pPr>
            <w:r>
              <w:rPr>
                <w:rFonts w:cs="Arial" w:ascii="Arial" w:hAnsi="Arial"/>
                <w:sz w:val="22"/>
                <w:szCs w:val="22"/>
                <w:lang w:val="en-US"/>
              </w:rPr>
              <w:t>Four lectures per week, for about 15 weeks.</w:t>
            </w:r>
          </w:p>
          <w:p>
            <w:pPr>
              <w:pStyle w:val="Standard"/>
              <w:numPr>
                <w:ilvl w:val="0"/>
                <w:numId w:val="8"/>
              </w:numPr>
              <w:rPr>
                <w:lang w:val="en-US"/>
              </w:rPr>
            </w:pPr>
            <w:r>
              <w:rPr>
                <w:rFonts w:cs="Arial" w:ascii="Arial" w:hAnsi="Arial"/>
                <w:sz w:val="22"/>
                <w:szCs w:val="22"/>
                <w:lang w:val="en-US"/>
              </w:rPr>
              <w:t>Four hours of laboratory sessions for work on computational projects per week, for about 15 weeks.</w:t>
            </w:r>
          </w:p>
          <w:p>
            <w:pPr>
              <w:pStyle w:val="Standard"/>
              <w:numPr>
                <w:ilvl w:val="0"/>
                <w:numId w:val="8"/>
              </w:numPr>
              <w:rPr/>
            </w:pPr>
            <w:r>
              <w:rPr>
                <w:rFonts w:cs="Arial" w:ascii="Arial" w:hAnsi="Arial"/>
                <w:sz w:val="22"/>
                <w:szCs w:val="22"/>
                <w:lang w:val="en-US"/>
              </w:rPr>
              <w:t>Two projects.</w:t>
            </w:r>
          </w:p>
          <w:p>
            <w:pPr>
              <w:pStyle w:val="Standard"/>
              <w:rPr>
                <w:rFonts w:ascii="Arial" w:hAnsi="Arial" w:cs="Arial"/>
                <w:sz w:val="22"/>
                <w:szCs w:val="22"/>
                <w:lang w:val="en-US"/>
              </w:rPr>
            </w:pPr>
            <w:r>
              <w:rPr>
                <w:rFonts w:cs="Arial" w:ascii="Arial" w:hAnsi="Arial"/>
                <w:kern w:val="0"/>
                <w:sz w:val="22"/>
                <w:szCs w:val="22"/>
                <w:lang w:val="en-US"/>
              </w:rPr>
              <w:t>Weekly assignments.</w:t>
            </w:r>
          </w:p>
        </w:tc>
        <w:tc>
          <w:tcPr>
            <w:tcW w:w="4395" w:type="dxa"/>
            <w:tcBorders/>
            <w:shd w:color="auto" w:fill="FFFFFF" w:val="clear"/>
            <w:tcMar>
              <w:left w:w="10" w:type="dxa"/>
              <w:right w:w="10" w:type="dxa"/>
            </w:tcMar>
          </w:tcPr>
          <w:p>
            <w:pPr>
              <w:pStyle w:val="Standard"/>
              <w:rPr>
                <w:rFonts w:ascii="Arial" w:hAnsi="Arial" w:cs="Arial"/>
                <w:sz w:val="22"/>
                <w:szCs w:val="22"/>
                <w:lang w:val="en-US"/>
              </w:rPr>
            </w:pPr>
            <w:r>
              <w:rPr>
                <w:rFonts w:cs="Arial" w:ascii="Arial" w:hAnsi="Arial"/>
                <w:sz w:val="22"/>
                <w:szCs w:val="22"/>
                <w:lang w:val="en-US"/>
              </w:rPr>
            </w:r>
          </w:p>
        </w:tc>
      </w:tr>
      <w:tr>
        <w:trPr>
          <w:trHeight w:val="2152" w:hRule="atLeast"/>
          <w:cantSplit w:val="true"/>
        </w:trPr>
        <w:tc>
          <w:tcPr>
            <w:tcW w:w="4111"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rPr>
                <w:lang w:val="en-US"/>
              </w:rPr>
            </w:pPr>
            <w:r>
              <w:rPr>
                <w:lang w:val="en-US"/>
              </w:rPr>
            </w:r>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lang w:val="en-US"/>
              </w:rPr>
            </w:pPr>
            <w:r>
              <w:rPr>
                <w:rFonts w:cs="Arial" w:ascii="Arial" w:hAnsi="Arial"/>
                <w:sz w:val="22"/>
                <w:szCs w:val="22"/>
                <w:lang w:val="en-US"/>
              </w:rPr>
              <w:t>Eventuell klon:</w:t>
            </w:r>
          </w:p>
          <w:p>
            <w:pPr>
              <w:pStyle w:val="Standard"/>
              <w:numPr>
                <w:ilvl w:val="0"/>
                <w:numId w:val="5"/>
              </w:numPr>
              <w:rPr>
                <w:rFonts w:ascii="Arial" w:hAnsi="Arial" w:cs="Arial"/>
                <w:sz w:val="22"/>
                <w:szCs w:val="22"/>
                <w:lang w:val="en-US"/>
              </w:rPr>
            </w:pPr>
            <w:r>
              <w:rPr>
                <w:rFonts w:cs="Arial" w:ascii="Arial" w:hAnsi="Arial"/>
                <w:sz w:val="22"/>
                <w:szCs w:val="22"/>
                <w:lang w:val="en-US"/>
              </w:rPr>
              <w:t>Samme som over.</w:t>
            </w:r>
          </w:p>
        </w:tc>
        <w:tc>
          <w:tcPr>
            <w:tcW w:w="4395" w:type="dxa"/>
            <w:tcBorders/>
            <w:shd w:color="auto" w:fill="FFFFFF" w:val="clear"/>
            <w:tcMar>
              <w:left w:w="10" w:type="dxa"/>
              <w:right w:w="10" w:type="dxa"/>
            </w:tcMar>
          </w:tcPr>
          <w:p>
            <w:pPr>
              <w:pStyle w:val="Standard"/>
              <w:rPr>
                <w:rFonts w:ascii="Arial" w:hAnsi="Arial" w:cs="Arial"/>
                <w:sz w:val="22"/>
                <w:szCs w:val="22"/>
                <w:lang w:val="en-US"/>
              </w:rPr>
            </w:pPr>
            <w:r>
              <w:rPr>
                <w:rFonts w:cs="Arial" w:ascii="Arial" w:hAnsi="Arial"/>
                <w:sz w:val="22"/>
                <w:szCs w:val="22"/>
                <w:lang w:val="en-US"/>
              </w:rPr>
            </w:r>
          </w:p>
          <w:p>
            <w:pPr>
              <w:pStyle w:val="Standard"/>
              <w:rPr>
                <w:rFonts w:ascii="Arial" w:hAnsi="Arial" w:cs="Arial"/>
                <w:sz w:val="22"/>
                <w:szCs w:val="22"/>
                <w:lang w:val="en-US"/>
              </w:rPr>
            </w:pPr>
            <w:r>
              <w:rPr>
                <w:rFonts w:cs="Arial" w:ascii="Arial" w:hAnsi="Arial"/>
                <w:sz w:val="22"/>
                <w:szCs w:val="22"/>
                <w:lang w:val="en-US"/>
              </w:rPr>
            </w:r>
          </w:p>
          <w:p>
            <w:pPr>
              <w:pStyle w:val="Standard"/>
              <w:rPr>
                <w:rFonts w:ascii="Arial" w:hAnsi="Arial" w:cs="Arial"/>
                <w:sz w:val="22"/>
                <w:szCs w:val="22"/>
                <w:lang w:val="en-US"/>
              </w:rPr>
            </w:pPr>
            <w:r>
              <w:rPr>
                <w:rFonts w:cs="Arial" w:ascii="Arial" w:hAnsi="Arial"/>
                <w:sz w:val="22"/>
                <w:szCs w:val="22"/>
                <w:lang w:val="en-US"/>
              </w:rPr>
            </w:r>
          </w:p>
          <w:p>
            <w:pPr>
              <w:pStyle w:val="Standard"/>
              <w:rPr>
                <w:rFonts w:ascii="Arial" w:hAnsi="Arial" w:cs="Arial"/>
                <w:sz w:val="22"/>
                <w:szCs w:val="22"/>
                <w:lang w:val="en-US"/>
              </w:rPr>
            </w:pPr>
            <w:r>
              <w:rPr>
                <w:rFonts w:cs="Arial" w:ascii="Arial" w:hAnsi="Arial"/>
                <w:sz w:val="22"/>
                <w:szCs w:val="22"/>
                <w:lang w:val="en-US"/>
              </w:rPr>
            </w:r>
          </w:p>
        </w:tc>
      </w:tr>
      <w:tr>
        <w:trPr>
          <w:trHeight w:val="841" w:hRule="atLeast"/>
          <w:cantSplit w:val="true"/>
        </w:trPr>
        <w:tc>
          <w:tcPr>
            <w:tcW w:w="4111"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isteavsnitt"/>
              <w:rPr>
                <w:rFonts w:ascii="Arial" w:hAnsi="Arial" w:cs="Arial"/>
                <w:b/>
                <w:b/>
                <w:sz w:val="22"/>
                <w:szCs w:val="22"/>
              </w:rPr>
            </w:pPr>
            <w:r>
              <w:rPr>
                <w:rFonts w:cs="Arial" w:ascii="Arial" w:hAnsi="Arial"/>
                <w:b/>
                <w:sz w:val="22"/>
                <w:szCs w:val="22"/>
              </w:rPr>
              <w:t>Eksamen</w:t>
            </w:r>
          </w:p>
          <w:p>
            <w:pPr>
              <w:pStyle w:val="Standard"/>
              <w:rPr>
                <w:rFonts w:ascii="Arial" w:hAnsi="Arial" w:cs="Arial"/>
                <w:sz w:val="22"/>
                <w:szCs w:val="22"/>
              </w:rPr>
            </w:pPr>
            <w:r>
              <w:rPr>
                <w:rFonts w:cs="Arial" w:ascii="Arial" w:hAnsi="Arial"/>
                <w:sz w:val="22"/>
                <w:szCs w:val="22"/>
              </w:rPr>
              <w:t>Hvis emnet har flere deleksamener, må det komme fram hvordan de ulike delene teller og om hver del må være bestått. Husk å oppgi dersom det f.eks er oppgaver som må være godkjent før eksamen. Skal det være digital-, hjemme-, skole-, muntlig eksamen?</w:t>
            </w:r>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lang w:val="en-US"/>
                <w:ins w:id="18" w:author="Espen Murtnes" w:date="2017-10-06T11:08:00Z"/>
              </w:rPr>
            </w:pPr>
            <w:r>
              <w:rPr>
                <w:rFonts w:cs="Arial" w:ascii="Arial" w:hAnsi="Arial"/>
                <w:sz w:val="22"/>
                <w:szCs w:val="22"/>
                <w:lang w:val="en-US"/>
              </w:rPr>
              <w:t>Hovedemne:</w:t>
            </w:r>
          </w:p>
          <w:p>
            <w:pPr>
              <w:pStyle w:val="Standard"/>
              <w:numPr>
                <w:ilvl w:val="0"/>
                <w:numId w:val="9"/>
              </w:numPr>
              <w:rPr>
                <w:lang w:val="en-US"/>
              </w:rPr>
            </w:pPr>
            <w:r>
              <w:rPr>
                <w:rFonts w:cs="Arial" w:ascii="Arial" w:hAnsi="Arial"/>
                <w:sz w:val="22"/>
                <w:szCs w:val="22"/>
                <w:lang w:val="en-US"/>
              </w:rPr>
              <w:t>Two projects count 1/3 each of the final grade, totaling 2/3 of the final grade.</w:t>
            </w:r>
          </w:p>
          <w:p>
            <w:pPr>
              <w:pStyle w:val="Standard"/>
              <w:numPr>
                <w:ilvl w:val="0"/>
                <w:numId w:val="9"/>
              </w:numPr>
              <w:rPr>
                <w:lang w:val="en-US"/>
              </w:rPr>
            </w:pPr>
            <w:r>
              <w:rPr>
                <w:rFonts w:cs="Arial" w:ascii="Arial" w:hAnsi="Arial"/>
                <w:kern w:val="0"/>
                <w:sz w:val="22"/>
                <w:szCs w:val="22"/>
                <w:lang w:val="en-US"/>
              </w:rPr>
              <w:t>A four hour written final exam, which counts 1/3 of the grade.</w:t>
            </w:r>
            <w:r>
              <w:rPr>
                <w:kern w:val="0"/>
                <w:sz w:val="24"/>
                <w:szCs w:val="24"/>
                <w:lang w:val="en-US"/>
              </w:rPr>
              <w:t xml:space="preserve"> </w:t>
            </w:r>
          </w:p>
          <w:p>
            <w:pPr>
              <w:pStyle w:val="Standard"/>
              <w:ind w:left="720" w:hanging="0"/>
              <w:rPr>
                <w:rFonts w:ascii="Arial" w:hAnsi="Arial" w:cs="Arial"/>
                <w:sz w:val="22"/>
                <w:szCs w:val="22"/>
                <w:lang w:val="en-US"/>
              </w:rPr>
            </w:pPr>
            <w:r>
              <w:rPr>
                <w:rFonts w:cs="Arial" w:ascii="Arial" w:hAnsi="Arial"/>
                <w:sz w:val="22"/>
                <w:szCs w:val="22"/>
                <w:lang w:val="en-US"/>
              </w:rPr>
            </w:r>
          </w:p>
        </w:tc>
        <w:tc>
          <w:tcPr>
            <w:tcW w:w="4395" w:type="dxa"/>
            <w:vMerge w:val="restart"/>
            <w:tcBorders/>
            <w:shd w:color="auto" w:fill="FFFFFF" w:val="clear"/>
            <w:tcMar>
              <w:left w:w="10" w:type="dxa"/>
              <w:right w:w="10" w:type="dxa"/>
            </w:tcMar>
          </w:tcPr>
          <w:p>
            <w:pPr>
              <w:pStyle w:val="Standard"/>
              <w:rPr>
                <w:rFonts w:ascii="Arial" w:hAnsi="Arial" w:cs="Arial"/>
                <w:sz w:val="22"/>
                <w:szCs w:val="22"/>
                <w:lang w:val="en-US"/>
              </w:rPr>
            </w:pPr>
            <w:r>
              <w:rPr>
                <w:rFonts w:cs="Arial" w:ascii="Arial" w:hAnsi="Arial"/>
                <w:sz w:val="22"/>
                <w:szCs w:val="22"/>
                <w:lang w:val="en-US"/>
              </w:rPr>
            </w:r>
          </w:p>
        </w:tc>
      </w:tr>
      <w:tr>
        <w:trPr>
          <w:trHeight w:val="841" w:hRule="atLeast"/>
          <w:cantSplit w:val="true"/>
        </w:trPr>
        <w:tc>
          <w:tcPr>
            <w:tcW w:w="4111"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rPr>
                <w:lang w:val="en-US"/>
              </w:rPr>
            </w:pPr>
            <w:r>
              <w:rPr>
                <w:lang w:val="en-US"/>
              </w:rPr>
            </w:r>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Eventuell klon:</w:t>
            </w:r>
          </w:p>
          <w:p>
            <w:pPr>
              <w:pStyle w:val="Standard"/>
              <w:rPr>
                <w:rFonts w:ascii="Arial" w:hAnsi="Arial" w:cs="Arial"/>
                <w:sz w:val="22"/>
                <w:szCs w:val="22"/>
              </w:rPr>
            </w:pPr>
            <w:r>
              <w:rPr>
                <w:rFonts w:cs="Arial" w:ascii="Arial" w:hAnsi="Arial"/>
                <w:sz w:val="22"/>
                <w:szCs w:val="22"/>
              </w:rPr>
              <w:t>Samme som klon.</w:t>
            </w:r>
          </w:p>
        </w:tc>
        <w:tc>
          <w:tcPr>
            <w:tcW w:w="4395" w:type="dxa"/>
            <w:vMerge w:val="continue"/>
            <w:tcBorders/>
            <w:shd w:color="auto" w:fill="FFFFFF" w:val="clear"/>
            <w:tcMar>
              <w:left w:w="10" w:type="dxa"/>
              <w:right w:w="10" w:type="dxa"/>
            </w:tcMar>
          </w:tcPr>
          <w:p>
            <w:pPr>
              <w:pStyle w:val="Normal"/>
              <w:rPr/>
            </w:pPr>
            <w:r>
              <w:rPr/>
            </w:r>
          </w:p>
        </w:tc>
      </w:tr>
      <w:tr>
        <w:trPr>
          <w:trHeight w:val="994" w:hRule="atLeast"/>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isteavsnitt"/>
              <w:rPr>
                <w:rFonts w:ascii="Arial" w:hAnsi="Arial" w:cs="Arial"/>
                <w:b/>
                <w:b/>
                <w:sz w:val="22"/>
                <w:szCs w:val="22"/>
              </w:rPr>
            </w:pPr>
            <w:r>
              <w:rPr>
                <w:rFonts w:cs="Arial" w:ascii="Arial" w:hAnsi="Arial"/>
                <w:b/>
                <w:sz w:val="22"/>
                <w:szCs w:val="22"/>
              </w:rPr>
              <w:t>Hjelpemidler</w:t>
            </w:r>
          </w:p>
          <w:p>
            <w:pPr>
              <w:pStyle w:val="Listeavsnitt"/>
              <w:ind w:left="0" w:hanging="0"/>
              <w:rPr>
                <w:rFonts w:ascii="Arial" w:hAnsi="Arial" w:cs="Arial"/>
                <w:b/>
                <w:b/>
                <w:sz w:val="22"/>
                <w:szCs w:val="22"/>
              </w:rPr>
            </w:pPr>
            <w:r>
              <w:rPr>
                <w:rFonts w:cs="Arial" w:ascii="Arial" w:hAnsi="Arial"/>
                <w:b/>
                <w:sz w:val="22"/>
                <w:szCs w:val="22"/>
              </w:rPr>
            </w:r>
          </w:p>
        </w:tc>
        <w:tc>
          <w:tcPr>
            <w:tcW w:w="14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Nei:</w:t>
            </w:r>
          </w:p>
          <w:tbl>
            <w:tblPr>
              <w:tblW w:w="23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36"/>
            </w:tblGrid>
            <w:tr>
              <w:trPr/>
              <w:tc>
                <w:tcPr>
                  <w:tcW w:w="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676"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right w:w="10" w:type="dxa"/>
            </w:tcMar>
          </w:tcPr>
          <w:p>
            <w:pPr>
              <w:pStyle w:val="Standard"/>
              <w:rPr>
                <w:rFonts w:ascii="Arial" w:hAnsi="Arial" w:cs="Arial"/>
                <w:sz w:val="22"/>
                <w:szCs w:val="22"/>
              </w:rPr>
            </w:pPr>
            <w:r>
              <w:rPr>
                <w:rFonts w:cs="Arial" w:ascii="Arial" w:hAnsi="Arial"/>
                <w:sz w:val="22"/>
                <w:szCs w:val="22"/>
              </w:rPr>
              <w:t>Ja:</w:t>
            </w:r>
          </w:p>
          <w:tbl>
            <w:tblPr>
              <w:tblW w:w="26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8"/>
            </w:tblGrid>
            <w:tr>
              <w:trPr/>
              <w:tc>
                <w:tcPr>
                  <w:tcW w:w="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x</w:t>
                  </w:r>
                </w:p>
              </w:tc>
            </w:tr>
          </w:tbl>
          <w:p>
            <w:pPr>
              <w:pStyle w:val="Standard"/>
              <w:rPr>
                <w:rFonts w:ascii="Arial" w:hAnsi="Arial" w:cs="Arial"/>
                <w:sz w:val="22"/>
                <w:szCs w:val="22"/>
                <w:lang w:val="en-US"/>
              </w:rPr>
            </w:pPr>
            <w:r>
              <w:rPr>
                <w:rFonts w:cs="Arial" w:ascii="Arial" w:hAnsi="Arial"/>
                <w:sz w:val="22"/>
                <w:szCs w:val="22"/>
                <w:lang w:val="en-US"/>
              </w:rPr>
              <w:t>Spesifiser:2 A4 pages with written notes</w:t>
            </w:r>
          </w:p>
          <w:p>
            <w:pPr>
              <w:pStyle w:val="Standard"/>
              <w:rPr>
                <w:rFonts w:ascii="Arial" w:hAnsi="Arial" w:cs="Arial"/>
                <w:sz w:val="22"/>
                <w:szCs w:val="22"/>
                <w:lang w:val="en-US"/>
              </w:rPr>
            </w:pPr>
            <w:r>
              <w:rPr>
                <w:rFonts w:cs="Arial" w:ascii="Arial" w:hAnsi="Arial"/>
                <w:sz w:val="22"/>
                <w:szCs w:val="22"/>
                <w:lang w:val="en-US"/>
              </w:rPr>
            </w:r>
          </w:p>
          <w:p>
            <w:pPr>
              <w:pStyle w:val="Standard"/>
              <w:rPr>
                <w:rFonts w:ascii="Arial" w:hAnsi="Arial" w:cs="Arial"/>
                <w:sz w:val="22"/>
                <w:szCs w:val="22"/>
                <w:lang w:val="en-US"/>
              </w:rPr>
            </w:pPr>
            <w:r>
              <w:rPr>
                <w:rFonts w:cs="Arial" w:ascii="Arial" w:hAnsi="Arial"/>
                <w:sz w:val="22"/>
                <w:szCs w:val="22"/>
                <w:lang w:val="en-US"/>
              </w:rPr>
            </w:r>
          </w:p>
          <w:p>
            <w:pPr>
              <w:pStyle w:val="Standard"/>
              <w:rPr>
                <w:rFonts w:ascii="Arial" w:hAnsi="Arial" w:cs="Arial"/>
                <w:sz w:val="22"/>
                <w:szCs w:val="22"/>
                <w:lang w:val="en-US"/>
              </w:rPr>
            </w:pPr>
            <w:r>
              <w:rPr>
                <w:rFonts w:cs="Arial" w:ascii="Arial" w:hAnsi="Arial"/>
                <w:sz w:val="22"/>
                <w:szCs w:val="22"/>
                <w:lang w:val="en-US"/>
              </w:rPr>
            </w:r>
          </w:p>
        </w:tc>
        <w:tc>
          <w:tcPr>
            <w:tcW w:w="4395" w:type="dxa"/>
            <w:tcBorders/>
            <w:shd w:color="auto" w:fill="FFFFFF" w:val="clear"/>
            <w:tcMar>
              <w:left w:w="10" w:type="dxa"/>
              <w:right w:w="10" w:type="dxa"/>
            </w:tcMar>
          </w:tcPr>
          <w:p>
            <w:pPr>
              <w:pStyle w:val="Standard"/>
              <w:rPr>
                <w:rFonts w:ascii="Arial" w:hAnsi="Arial" w:cs="Arial"/>
                <w:sz w:val="22"/>
                <w:szCs w:val="22"/>
                <w:lang w:val="en-US"/>
              </w:rPr>
            </w:pPr>
            <w:r>
              <w:rPr>
                <w:rFonts w:cs="Arial" w:ascii="Arial" w:hAnsi="Arial"/>
                <w:sz w:val="22"/>
                <w:szCs w:val="22"/>
                <w:lang w:val="en-US"/>
              </w:rPr>
            </w:r>
          </w:p>
        </w:tc>
      </w:tr>
      <w:tr>
        <w:trPr>
          <w:trHeight w:val="67" w:hRule="atLeast"/>
          <w:cantSplit w:val="true"/>
        </w:trPr>
        <w:tc>
          <w:tcPr>
            <w:tcW w:w="4111"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isteavsnitt"/>
              <w:rPr>
                <w:rFonts w:ascii="Arial" w:hAnsi="Arial" w:cs="Arial"/>
                <w:b/>
                <w:b/>
                <w:sz w:val="22"/>
                <w:szCs w:val="22"/>
              </w:rPr>
            </w:pPr>
            <w:r>
              <w:rPr>
                <w:rFonts w:cs="Arial" w:ascii="Arial" w:hAnsi="Arial"/>
                <w:b/>
                <w:sz w:val="22"/>
                <w:szCs w:val="22"/>
              </w:rPr>
              <w:t>Eksamensspråk</w:t>
            </w:r>
          </w:p>
        </w:tc>
        <w:tc>
          <w:tcPr>
            <w:tcW w:w="6094" w:type="dxa"/>
            <w:gridSpan w:val="9"/>
            <w:tcBorders>
              <w:top w:val="single" w:sz="4" w:space="0" w:color="000001"/>
              <w:left w:val="single" w:sz="4" w:space="0" w:color="000001"/>
              <w:right w:val="single" w:sz="4" w:space="0" w:color="000001"/>
              <w:insideV w:val="single" w:sz="4" w:space="0" w:color="000001"/>
            </w:tcBorders>
            <w:shd w:color="auto" w:fill="FFFFFF" w:val="clear"/>
          </w:tcPr>
          <w:p>
            <w:pPr>
              <w:pStyle w:val="Standard"/>
              <w:rPr>
                <w:rFonts w:ascii="Arial" w:hAnsi="Arial" w:cs="Arial"/>
                <w:color w:val="222222"/>
                <w:sz w:val="22"/>
                <w:szCs w:val="22"/>
                <w:highlight w:val="white"/>
              </w:rPr>
            </w:pPr>
            <w:r>
              <w:rPr>
                <w:rFonts w:cs="Arial" w:ascii="Arial" w:hAnsi="Arial"/>
                <w:color w:val="222222"/>
                <w:sz w:val="22"/>
                <w:szCs w:val="22"/>
                <w:shd w:fill="FAFAFA" w:val="clear"/>
              </w:rPr>
              <w:t>Du kan besvare eksamen på norsk, svensk, dansk eller engelsk.</w:t>
            </w:r>
          </w:p>
          <w:tbl>
            <w:tblPr>
              <w:tblW w:w="35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350"/>
            </w:tblGrid>
            <w:tr>
              <w:trPr/>
              <w:tc>
                <w:tcPr>
                  <w:tcW w:w="3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395" w:type="dxa"/>
            <w:vMerge w:val="restart"/>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1637" w:hRule="atLeast"/>
          <w:cantSplit w:val="true"/>
        </w:trPr>
        <w:tc>
          <w:tcPr>
            <w:tcW w:w="4111"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rPr/>
            </w:pPr>
            <w:r>
              <w:rPr/>
            </w:r>
          </w:p>
        </w:tc>
        <w:tc>
          <w:tcPr>
            <w:tcW w:w="6094" w:type="dxa"/>
            <w:gridSpan w:val="9"/>
            <w:tcBorders>
              <w:top w:val="single" w:sz="4" w:space="0" w:color="000001"/>
              <w:left w:val="single" w:sz="4" w:space="0" w:color="000001"/>
              <w:right w:val="single" w:sz="4" w:space="0" w:color="000001"/>
              <w:insideV w:val="single" w:sz="4" w:space="0" w:color="000001"/>
            </w:tcBorders>
            <w:shd w:color="auto" w:fill="FFFFFF" w:val="clear"/>
          </w:tcPr>
          <w:p>
            <w:pPr>
              <w:pStyle w:val="NormalWeb"/>
              <w:shd w:val="clear" w:color="auto" w:fill="FAFAFA"/>
              <w:spacing w:lineRule="atLeast" w:line="254" w:before="45" w:after="120"/>
              <w:rPr>
                <w:rFonts w:ascii="Arial" w:hAnsi="Arial" w:cs="Arial"/>
                <w:color w:val="222222"/>
                <w:sz w:val="22"/>
                <w:szCs w:val="22"/>
              </w:rPr>
            </w:pPr>
            <w:r>
              <w:rPr>
                <w:rFonts w:cs="Arial" w:ascii="Arial" w:hAnsi="Arial"/>
                <w:color w:val="222222"/>
                <w:sz w:val="22"/>
                <w:szCs w:val="22"/>
              </w:rPr>
              <w:t>Dersom emnet undervises på engelsk vil det bare tilbys eksamensoppgavetekst på engelsk.</w:t>
            </w:r>
          </w:p>
          <w:p>
            <w:pPr>
              <w:pStyle w:val="NormalWeb"/>
              <w:shd w:val="clear" w:color="auto" w:fill="FAFAFA"/>
              <w:spacing w:lineRule="atLeast" w:line="254" w:before="45" w:after="120"/>
              <w:rPr>
                <w:rFonts w:ascii="Arial" w:hAnsi="Arial" w:cs="Arial"/>
                <w:color w:val="222222"/>
                <w:sz w:val="22"/>
                <w:szCs w:val="22"/>
              </w:rPr>
            </w:pPr>
            <w:r>
              <w:rPr>
                <w:rFonts w:cs="Arial" w:ascii="Arial" w:hAnsi="Arial"/>
                <w:color w:val="222222"/>
                <w:sz w:val="22"/>
                <w:szCs w:val="22"/>
              </w:rPr>
              <w:t>Du kan besvare eksamen på norsk, svensk, dansk eller engelsk.</w:t>
            </w:r>
          </w:p>
          <w:tbl>
            <w:tblPr>
              <w:tblW w:w="363"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363"/>
            </w:tblGrid>
            <w:tr>
              <w:trPr>
                <w:trHeight w:val="132" w:hRule="atLeast"/>
              </w:trPr>
              <w:tc>
                <w:tcPr>
                  <w:tcW w:w="3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Web"/>
                    <w:spacing w:lineRule="atLeast" w:line="254" w:before="45" w:after="120"/>
                    <w:rPr>
                      <w:rFonts w:ascii="Arial" w:hAnsi="Arial" w:cs="Arial"/>
                      <w:color w:val="222222"/>
                      <w:sz w:val="22"/>
                      <w:szCs w:val="22"/>
                    </w:rPr>
                  </w:pPr>
                  <w:r>
                    <w:rPr>
                      <w:rFonts w:cs="Arial" w:ascii="Arial" w:hAnsi="Arial"/>
                      <w:color w:val="222222"/>
                      <w:sz w:val="22"/>
                      <w:szCs w:val="22"/>
                    </w:rPr>
                    <w:t>x</w:t>
                  </w:r>
                </w:p>
              </w:tc>
            </w:tr>
          </w:tbl>
          <w:p>
            <w:pPr>
              <w:pStyle w:val="Standard"/>
              <w:rPr>
                <w:rFonts w:ascii="Arial" w:hAnsi="Arial" w:cs="Arial"/>
                <w:sz w:val="22"/>
                <w:szCs w:val="22"/>
              </w:rPr>
            </w:pPr>
            <w:r>
              <w:rPr>
                <w:rFonts w:cs="Arial" w:ascii="Arial" w:hAnsi="Arial"/>
                <w:sz w:val="22"/>
                <w:szCs w:val="22"/>
              </w:rPr>
            </w:r>
          </w:p>
        </w:tc>
        <w:tc>
          <w:tcPr>
            <w:tcW w:w="4395" w:type="dxa"/>
            <w:vMerge w:val="continue"/>
            <w:tcBorders/>
            <w:shd w:color="auto" w:fill="FFFFFF" w:val="clear"/>
            <w:tcMar>
              <w:left w:w="10" w:type="dxa"/>
              <w:right w:w="10" w:type="dxa"/>
            </w:tcMar>
          </w:tcPr>
          <w:p>
            <w:pPr>
              <w:pStyle w:val="Normal"/>
              <w:rPr/>
            </w:pPr>
            <w:r>
              <w:rPr/>
            </w:r>
          </w:p>
        </w:tc>
      </w:tr>
      <w:tr>
        <w:trPr>
          <w:trHeight w:val="66" w:hRule="atLeast"/>
          <w:cantSplit w:val="true"/>
        </w:trPr>
        <w:tc>
          <w:tcPr>
            <w:tcW w:w="4111"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rPr/>
            </w:pPr>
            <w:r>
              <w:rPr/>
            </w:r>
          </w:p>
        </w:tc>
        <w:tc>
          <w:tcPr>
            <w:tcW w:w="6094" w:type="dxa"/>
            <w:gridSpan w:val="9"/>
            <w:tcBorders>
              <w:top w:val="single" w:sz="4" w:space="0" w:color="000001"/>
              <w:left w:val="single" w:sz="4" w:space="0" w:color="000001"/>
              <w:right w:val="single" w:sz="4" w:space="0" w:color="000001"/>
              <w:insideV w:val="single" w:sz="4" w:space="0" w:color="000001"/>
            </w:tcBorders>
            <w:shd w:color="auto" w:fill="FFFFFF" w:val="clear"/>
          </w:tcPr>
          <w:p>
            <w:pPr>
              <w:pStyle w:val="Standard"/>
              <w:rPr>
                <w:rFonts w:ascii="Arial" w:hAnsi="Arial" w:cs="Arial"/>
                <w:color w:val="222222"/>
                <w:sz w:val="22"/>
                <w:szCs w:val="22"/>
                <w:highlight w:val="white"/>
              </w:rPr>
            </w:pPr>
            <w:r>
              <w:rPr>
                <w:rFonts w:cs="Arial" w:ascii="Arial" w:hAnsi="Arial"/>
                <w:color w:val="222222"/>
                <w:sz w:val="22"/>
                <w:szCs w:val="22"/>
                <w:shd w:fill="FAFAFA" w:val="clear"/>
              </w:rPr>
              <w:t>Eksamensoppgaven blir gitt på engelsk, og du skal besvare eksamenen på engelsk.</w:t>
            </w:r>
          </w:p>
          <w:tbl>
            <w:tblPr>
              <w:tblW w:w="35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350"/>
            </w:tblGrid>
            <w:tr>
              <w:trPr/>
              <w:tc>
                <w:tcPr>
                  <w:tcW w:w="3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395" w:type="dxa"/>
            <w:vMerge w:val="continue"/>
            <w:tcBorders/>
            <w:shd w:color="auto" w:fill="FFFFFF" w:val="clear"/>
            <w:tcMar>
              <w:left w:w="10" w:type="dxa"/>
              <w:right w:w="10" w:type="dxa"/>
            </w:tcMar>
          </w:tcPr>
          <w:p>
            <w:pPr>
              <w:pStyle w:val="Normal"/>
              <w:rPr/>
            </w:pPr>
            <w:r>
              <w:rPr/>
            </w:r>
          </w:p>
        </w:tc>
      </w:tr>
      <w:tr>
        <w:trPr>
          <w:trHeight w:val="66" w:hRule="atLeast"/>
          <w:cantSplit w:val="true"/>
        </w:trPr>
        <w:tc>
          <w:tcPr>
            <w:tcW w:w="4111"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rPr/>
            </w:pPr>
            <w:r>
              <w:rPr/>
            </w:r>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Annet, spesifiser:</w:t>
            </w:r>
          </w:p>
        </w:tc>
        <w:tc>
          <w:tcPr>
            <w:tcW w:w="4395" w:type="dxa"/>
            <w:vMerge w:val="continue"/>
            <w:tcBorders/>
            <w:shd w:color="auto" w:fill="FFFFFF" w:val="clear"/>
            <w:tcMar>
              <w:left w:w="10" w:type="dxa"/>
              <w:right w:w="10" w:type="dxa"/>
            </w:tcMar>
          </w:tcPr>
          <w:p>
            <w:pPr>
              <w:pStyle w:val="Normal"/>
              <w:rPr/>
            </w:pPr>
            <w:r>
              <w:rPr/>
            </w:r>
          </w:p>
        </w:tc>
      </w:tr>
      <w:tr>
        <w:trPr>
          <w:trHeight w:val="346" w:hRule="atLeast"/>
          <w:cantSplit w:val="true"/>
        </w:trPr>
        <w:tc>
          <w:tcPr>
            <w:tcW w:w="4111"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isteavsnitt"/>
              <w:rPr>
                <w:rFonts w:ascii="Arial" w:hAnsi="Arial" w:cs="Arial"/>
                <w:b/>
                <w:b/>
                <w:sz w:val="22"/>
                <w:szCs w:val="22"/>
              </w:rPr>
            </w:pPr>
            <w:r>
              <w:rPr>
                <w:rFonts w:cs="Arial" w:ascii="Arial" w:hAnsi="Arial"/>
                <w:b/>
                <w:sz w:val="22"/>
                <w:szCs w:val="22"/>
              </w:rPr>
              <w:t>Karakterskala</w:t>
            </w:r>
          </w:p>
        </w:tc>
        <w:tc>
          <w:tcPr>
            <w:tcW w:w="1984"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Hovedemne:</w:t>
            </w:r>
          </w:p>
        </w:tc>
        <w:tc>
          <w:tcPr>
            <w:tcW w:w="240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right w:w="10" w:type="dxa"/>
            </w:tcMar>
          </w:tcPr>
          <w:p>
            <w:pPr>
              <w:pStyle w:val="Standard"/>
              <w:rPr>
                <w:rFonts w:ascii="Arial" w:hAnsi="Arial" w:cs="Arial"/>
                <w:sz w:val="22"/>
                <w:szCs w:val="22"/>
              </w:rPr>
            </w:pPr>
            <w:r>
              <w:rPr>
                <w:rFonts w:cs="Arial" w:ascii="Arial" w:hAnsi="Arial"/>
                <w:sz w:val="22"/>
                <w:szCs w:val="22"/>
              </w:rPr>
              <w:t>Bestått/ikke bestått:</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right w:w="10" w:type="dxa"/>
            </w:tcMar>
          </w:tcPr>
          <w:p>
            <w:pPr>
              <w:pStyle w:val="Standard"/>
              <w:rPr>
                <w:rFonts w:ascii="Arial" w:hAnsi="Arial" w:cs="Arial"/>
                <w:sz w:val="22"/>
                <w:szCs w:val="22"/>
              </w:rPr>
            </w:pPr>
            <w:r>
              <w:rPr>
                <w:rFonts w:cs="Arial" w:ascii="Arial" w:hAnsi="Arial"/>
                <w:sz w:val="22"/>
                <w:szCs w:val="22"/>
              </w:rPr>
              <w:t>A – F:</w:t>
            </w:r>
          </w:p>
          <w:tbl>
            <w:tblPr>
              <w:tblW w:w="31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316"/>
            </w:tblGrid>
            <w:tr>
              <w:trPr/>
              <w:tc>
                <w:tcPr>
                  <w:tcW w:w="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x</w:t>
                  </w:r>
                </w:p>
              </w:tc>
            </w:tr>
          </w:tbl>
          <w:p>
            <w:pPr>
              <w:pStyle w:val="Standard"/>
              <w:rPr>
                <w:rFonts w:ascii="Arial" w:hAnsi="Arial" w:cs="Arial"/>
                <w:sz w:val="22"/>
                <w:szCs w:val="22"/>
              </w:rPr>
            </w:pPr>
            <w:r>
              <w:rPr>
                <w:rFonts w:cs="Arial" w:ascii="Arial" w:hAnsi="Arial"/>
                <w:sz w:val="22"/>
                <w:szCs w:val="22"/>
              </w:rPr>
            </w:r>
          </w:p>
        </w:tc>
        <w:tc>
          <w:tcPr>
            <w:tcW w:w="4395" w:type="dxa"/>
            <w:vMerge w:val="restart"/>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345" w:hRule="atLeast"/>
          <w:cantSplit w:val="true"/>
        </w:trPr>
        <w:tc>
          <w:tcPr>
            <w:tcW w:w="4111"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rPr/>
            </w:pPr>
            <w:r>
              <w:rPr/>
            </w:r>
          </w:p>
        </w:tc>
        <w:tc>
          <w:tcPr>
            <w:tcW w:w="1984"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Eventuell klone:</w:t>
            </w:r>
          </w:p>
        </w:tc>
        <w:tc>
          <w:tcPr>
            <w:tcW w:w="240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right w:w="10" w:type="dxa"/>
            </w:tcMar>
          </w:tcPr>
          <w:p>
            <w:pPr>
              <w:pStyle w:val="Standard"/>
              <w:rPr>
                <w:rFonts w:ascii="Arial" w:hAnsi="Arial" w:cs="Arial"/>
                <w:sz w:val="22"/>
                <w:szCs w:val="22"/>
              </w:rPr>
            </w:pPr>
            <w:r>
              <w:rPr>
                <w:rFonts w:cs="Arial" w:ascii="Arial" w:hAnsi="Arial"/>
                <w:sz w:val="22"/>
                <w:szCs w:val="22"/>
              </w:rPr>
              <w:t>Bestått/ikke bestått:</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right w:w="10" w:type="dxa"/>
            </w:tcMar>
          </w:tcPr>
          <w:p>
            <w:pPr>
              <w:pStyle w:val="Standard"/>
              <w:rPr>
                <w:rFonts w:ascii="Arial" w:hAnsi="Arial" w:cs="Arial"/>
                <w:sz w:val="22"/>
                <w:szCs w:val="22"/>
              </w:rPr>
            </w:pPr>
            <w:r>
              <w:rPr>
                <w:rFonts w:cs="Arial" w:ascii="Arial" w:hAnsi="Arial"/>
                <w:sz w:val="22"/>
                <w:szCs w:val="22"/>
              </w:rPr>
              <w:t>A – F:</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x</w:t>
                  </w:r>
                </w:p>
              </w:tc>
            </w:tr>
          </w:tbl>
          <w:p>
            <w:pPr>
              <w:pStyle w:val="Standard"/>
              <w:rPr>
                <w:rFonts w:ascii="Arial" w:hAnsi="Arial" w:cs="Arial"/>
                <w:sz w:val="22"/>
                <w:szCs w:val="22"/>
              </w:rPr>
            </w:pPr>
            <w:r>
              <w:rPr>
                <w:rFonts w:cs="Arial" w:ascii="Arial" w:hAnsi="Arial"/>
                <w:sz w:val="22"/>
                <w:szCs w:val="22"/>
              </w:rPr>
            </w:r>
          </w:p>
        </w:tc>
        <w:tc>
          <w:tcPr>
            <w:tcW w:w="4395" w:type="dxa"/>
            <w:vMerge w:val="continue"/>
            <w:tcBorders/>
            <w:shd w:color="auto" w:fill="FFFFFF" w:val="clear"/>
            <w:tcMar>
              <w:left w:w="10" w:type="dxa"/>
              <w:right w:w="10" w:type="dxa"/>
            </w:tcMar>
          </w:tcPr>
          <w:p>
            <w:pPr>
              <w:pStyle w:val="Normal"/>
              <w:rPr/>
            </w:pPr>
            <w:r>
              <w:rPr/>
            </w:r>
          </w:p>
        </w:tc>
      </w:tr>
      <w:tr>
        <w:trPr>
          <w:trHeight w:val="665" w:hRule="atLeast"/>
          <w:cantSplit w:val="true"/>
        </w:trPr>
        <w:tc>
          <w:tcPr>
            <w:tcW w:w="4111"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isteavsnitt"/>
              <w:numPr>
                <w:ilvl w:val="0"/>
                <w:numId w:val="2"/>
              </w:numPr>
              <w:rPr>
                <w:rFonts w:ascii="Arial" w:hAnsi="Arial" w:cs="Arial"/>
                <w:b/>
                <w:b/>
                <w:sz w:val="22"/>
                <w:szCs w:val="22"/>
              </w:rPr>
            </w:pPr>
            <w:r>
              <w:rPr>
                <w:rFonts w:cs="Arial" w:ascii="Arial" w:hAnsi="Arial"/>
                <w:b/>
                <w:sz w:val="22"/>
                <w:szCs w:val="22"/>
              </w:rPr>
              <w:t>Adgang til ny og utsatt eksamen</w:t>
            </w:r>
          </w:p>
          <w:p>
            <w:pPr>
              <w:pStyle w:val="Standard"/>
              <w:rPr>
                <w:rFonts w:ascii="Arial" w:hAnsi="Arial" w:cs="Arial"/>
                <w:sz w:val="22"/>
                <w:szCs w:val="22"/>
              </w:rPr>
            </w:pPr>
            <w:r>
              <w:rPr>
                <w:rFonts w:cs="Arial" w:ascii="Arial" w:hAnsi="Arial"/>
                <w:sz w:val="22"/>
                <w:szCs w:val="22"/>
              </w:rPr>
              <w:t>Utsatt eksamen = for studenter med gyldig fravær.</w:t>
            </w:r>
          </w:p>
          <w:p>
            <w:pPr>
              <w:pStyle w:val="Standard"/>
              <w:rPr>
                <w:rFonts w:ascii="Arial" w:hAnsi="Arial" w:cs="Arial"/>
                <w:sz w:val="22"/>
                <w:szCs w:val="22"/>
              </w:rPr>
            </w:pPr>
            <w:r>
              <w:rPr>
                <w:rFonts w:cs="Arial" w:ascii="Arial" w:hAnsi="Arial"/>
                <w:sz w:val="22"/>
                <w:szCs w:val="22"/>
              </w:rPr>
              <w:t>Ny eksamen = for studenter som ikke består eller avbryter eksamen.</w:t>
            </w:r>
          </w:p>
          <w:p>
            <w:pPr>
              <w:pStyle w:val="Standard"/>
              <w:rPr>
                <w:rFonts w:ascii="Arial" w:hAnsi="Arial" w:cs="Arial"/>
                <w:sz w:val="22"/>
                <w:szCs w:val="22"/>
              </w:rPr>
            </w:pPr>
            <w:r>
              <w:rPr>
                <w:rFonts w:cs="Arial" w:ascii="Arial" w:hAnsi="Arial"/>
                <w:sz w:val="22"/>
                <w:szCs w:val="22"/>
              </w:rPr>
            </w:r>
          </w:p>
          <w:p>
            <w:pPr>
              <w:pStyle w:val="Standard"/>
              <w:rPr>
                <w:rFonts w:ascii="Arial" w:hAnsi="Arial" w:cs="Arial"/>
                <w:sz w:val="22"/>
                <w:szCs w:val="22"/>
              </w:rPr>
            </w:pPr>
            <w:r>
              <w:rPr>
                <w:rFonts w:cs="Arial" w:ascii="Arial" w:hAnsi="Arial"/>
                <w:sz w:val="22"/>
                <w:szCs w:val="22"/>
              </w:rPr>
              <w:t>NB! Alle 1000-emner tilbyr utsatt og ny eksamen.</w:t>
            </w:r>
          </w:p>
          <w:p>
            <w:pPr>
              <w:pStyle w:val="Standard"/>
              <w:rPr>
                <w:rFonts w:ascii="Arial" w:hAnsi="Arial" w:cs="Arial"/>
                <w:sz w:val="22"/>
                <w:szCs w:val="22"/>
              </w:rPr>
            </w:pPr>
            <w:r>
              <w:rPr>
                <w:rFonts w:cs="Arial" w:ascii="Arial" w:hAnsi="Arial"/>
                <w:sz w:val="22"/>
                <w:szCs w:val="22"/>
              </w:rPr>
            </w:r>
          </w:p>
          <w:p>
            <w:pPr>
              <w:pStyle w:val="Standard"/>
              <w:rPr>
                <w:rFonts w:ascii="Arial" w:hAnsi="Arial" w:cs="Arial"/>
                <w:sz w:val="22"/>
                <w:szCs w:val="22"/>
              </w:rPr>
            </w:pPr>
            <w:r>
              <w:rPr>
                <w:rFonts w:cs="Arial" w:ascii="Arial" w:hAnsi="Arial"/>
                <w:sz w:val="22"/>
                <w:szCs w:val="22"/>
              </w:rPr>
            </w:r>
          </w:p>
        </w:tc>
        <w:tc>
          <w:tcPr>
            <w:tcW w:w="6094" w:type="dxa"/>
            <w:gridSpan w:val="9"/>
            <w:tcBorders>
              <w:top w:val="single" w:sz="4" w:space="0" w:color="000001"/>
              <w:left w:val="single" w:sz="4" w:space="0" w:color="000001"/>
              <w:right w:val="single" w:sz="4" w:space="0" w:color="000001"/>
              <w:insideV w:val="single" w:sz="4" w:space="0" w:color="000001"/>
            </w:tcBorders>
            <w:shd w:color="auto" w:fill="FFFFFF" w:val="clear"/>
          </w:tcPr>
          <w:p>
            <w:pPr>
              <w:pStyle w:val="Standard"/>
              <w:rPr>
                <w:rFonts w:ascii="Arial" w:hAnsi="Arial" w:cs="Arial"/>
                <w:color w:val="222222"/>
                <w:sz w:val="22"/>
                <w:szCs w:val="22"/>
                <w:highlight w:val="white"/>
              </w:rPr>
            </w:pPr>
            <w:r>
              <w:rPr>
                <w:rFonts w:cs="Arial" w:ascii="Arial" w:hAnsi="Arial"/>
                <w:color w:val="222222"/>
                <w:sz w:val="22"/>
                <w:szCs w:val="22"/>
                <w:shd w:fill="FAFAFA" w:val="clear"/>
              </w:rPr>
              <w:t>Utsatt og ny eksamen.</w:t>
            </w:r>
          </w:p>
          <w:tbl>
            <w:tblPr>
              <w:tblW w:w="35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350"/>
            </w:tblGrid>
            <w:tr>
              <w:trPr/>
              <w:tc>
                <w:tcPr>
                  <w:tcW w:w="3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x</w:t>
                  </w:r>
                </w:p>
              </w:tc>
            </w:tr>
          </w:tbl>
          <w:p>
            <w:pPr>
              <w:pStyle w:val="Standard"/>
              <w:rPr>
                <w:rFonts w:ascii="Arial" w:hAnsi="Arial" w:cs="Arial"/>
                <w:sz w:val="22"/>
                <w:szCs w:val="22"/>
              </w:rPr>
            </w:pPr>
            <w:r>
              <w:rPr>
                <w:rFonts w:cs="Arial" w:ascii="Arial" w:hAnsi="Arial"/>
                <w:sz w:val="22"/>
                <w:szCs w:val="22"/>
              </w:rPr>
            </w:r>
          </w:p>
        </w:tc>
        <w:tc>
          <w:tcPr>
            <w:tcW w:w="4395" w:type="dxa"/>
            <w:vMerge w:val="restart"/>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68" w:hRule="atLeast"/>
          <w:cantSplit w:val="true"/>
        </w:trPr>
        <w:tc>
          <w:tcPr>
            <w:tcW w:w="4111"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rPr/>
            </w:pPr>
            <w:r>
              <w:rPr/>
            </w:r>
          </w:p>
        </w:tc>
        <w:tc>
          <w:tcPr>
            <w:tcW w:w="6094" w:type="dxa"/>
            <w:gridSpan w:val="9"/>
            <w:tcBorders>
              <w:top w:val="single" w:sz="4" w:space="0" w:color="000001"/>
              <w:left w:val="single" w:sz="4" w:space="0" w:color="000001"/>
              <w:right w:val="single" w:sz="4" w:space="0" w:color="000001"/>
              <w:insideV w:val="single" w:sz="4" w:space="0" w:color="000001"/>
            </w:tcBorders>
            <w:shd w:color="auto" w:fill="FFFFFF" w:val="clear"/>
          </w:tcPr>
          <w:p>
            <w:pPr>
              <w:pStyle w:val="Standard"/>
              <w:rPr/>
            </w:pPr>
            <w:r>
              <w:rPr>
                <w:rFonts w:cs="Arial" w:ascii="Arial" w:hAnsi="Arial"/>
                <w:sz w:val="22"/>
                <w:szCs w:val="22"/>
              </w:rPr>
              <w:t xml:space="preserve">Ny og utsatt eksamen, </w:t>
            </w:r>
            <w:r>
              <w:rPr>
                <w:rFonts w:cs="Arial" w:ascii="Arial" w:hAnsi="Arial"/>
                <w:sz w:val="22"/>
                <w:szCs w:val="22"/>
                <w:shd w:fill="FAFAFA" w:val="clear"/>
              </w:rPr>
              <w:t>Studenter som trekker seg under eksamen blir ikke tilbudt ny eksamen.</w:t>
            </w:r>
          </w:p>
          <w:tbl>
            <w:tblPr>
              <w:tblW w:w="35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350"/>
            </w:tblGrid>
            <w:tr>
              <w:trPr/>
              <w:tc>
                <w:tcPr>
                  <w:tcW w:w="3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4395" w:type="dxa"/>
            <w:vMerge w:val="continue"/>
            <w:tcBorders/>
            <w:shd w:color="auto" w:fill="FFFFFF" w:val="clear"/>
            <w:tcMar>
              <w:left w:w="10" w:type="dxa"/>
              <w:right w:w="10" w:type="dxa"/>
            </w:tcMar>
          </w:tcPr>
          <w:p>
            <w:pPr>
              <w:pStyle w:val="Normal"/>
              <w:rPr/>
            </w:pPr>
            <w:r>
              <w:rPr/>
            </w:r>
          </w:p>
        </w:tc>
      </w:tr>
      <w:tr>
        <w:trPr>
          <w:trHeight w:val="56" w:hRule="atLeast"/>
          <w:cantSplit w:val="true"/>
        </w:trPr>
        <w:tc>
          <w:tcPr>
            <w:tcW w:w="4111"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rPr/>
            </w:pPr>
            <w:r>
              <w:rPr/>
            </w:r>
          </w:p>
        </w:tc>
        <w:tc>
          <w:tcPr>
            <w:tcW w:w="6094" w:type="dxa"/>
            <w:gridSpan w:val="9"/>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rPr>
            </w:pPr>
            <w:r>
              <w:rPr>
                <w:rFonts w:cs="Arial" w:ascii="Arial" w:hAnsi="Arial"/>
              </w:rPr>
              <w:t>(ny eksamen hvis stryker, men ikke hvis trekker seg)</w:t>
            </w:r>
          </w:p>
        </w:tc>
        <w:tc>
          <w:tcPr>
            <w:tcW w:w="4395" w:type="dxa"/>
            <w:vMerge w:val="restart"/>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1057" w:hRule="atLeast"/>
          <w:cantSplit w:val="true"/>
        </w:trPr>
        <w:tc>
          <w:tcPr>
            <w:tcW w:w="4111"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rPr/>
            </w:pPr>
            <w:r>
              <w:rPr/>
            </w:r>
          </w:p>
        </w:tc>
        <w:tc>
          <w:tcPr>
            <w:tcW w:w="6094" w:type="dxa"/>
            <w:gridSpan w:val="9"/>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pPr>
            <w:r>
              <w:rPr>
                <w:rFonts w:cs="Arial" w:ascii="Arial" w:hAnsi="Arial"/>
                <w:sz w:val="22"/>
                <w:szCs w:val="22"/>
              </w:rPr>
              <w:t xml:space="preserve">Utsatt, men ikke ny eksamen. </w:t>
            </w:r>
            <w:r>
              <w:rPr>
                <w:rFonts w:cs="Arial" w:ascii="Arial" w:hAnsi="Arial"/>
                <w:color w:val="222222"/>
                <w:sz w:val="22"/>
                <w:szCs w:val="22"/>
                <w:shd w:fill="FAFAFA" w:val="clear"/>
              </w:rPr>
              <w:t>Det tilbys ikke ny eksamen til studenter som har trukket seg under ordinær eksamen, eller som ikke har bestått.</w:t>
            </w:r>
          </w:p>
          <w:tbl>
            <w:tblPr>
              <w:tblW w:w="35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350"/>
            </w:tblGrid>
            <w:tr>
              <w:trPr/>
              <w:tc>
                <w:tcPr>
                  <w:tcW w:w="3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sz w:val="22"/>
                      <w:szCs w:val="22"/>
                    </w:rPr>
                  </w:pPr>
                  <w:r>
                    <w:rPr>
                      <w:sz w:val="22"/>
                      <w:szCs w:val="22"/>
                    </w:rPr>
                  </w:r>
                </w:p>
              </w:tc>
            </w:tr>
          </w:tbl>
          <w:p>
            <w:pPr>
              <w:pStyle w:val="Standard"/>
              <w:rPr>
                <w:sz w:val="22"/>
                <w:szCs w:val="22"/>
              </w:rPr>
            </w:pPr>
            <w:r>
              <w:rPr>
                <w:sz w:val="22"/>
                <w:szCs w:val="22"/>
              </w:rPr>
            </w:r>
          </w:p>
        </w:tc>
        <w:tc>
          <w:tcPr>
            <w:tcW w:w="4395" w:type="dxa"/>
            <w:vMerge w:val="continue"/>
            <w:tcBorders/>
            <w:shd w:color="auto" w:fill="FFFFFF" w:val="clear"/>
            <w:tcMar>
              <w:left w:w="10" w:type="dxa"/>
              <w:right w:w="10" w:type="dxa"/>
            </w:tcMar>
          </w:tcPr>
          <w:p>
            <w:pPr>
              <w:pStyle w:val="Normal"/>
              <w:rPr/>
            </w:pPr>
            <w:r>
              <w:rPr/>
            </w:r>
          </w:p>
        </w:tc>
      </w:tr>
      <w:tr>
        <w:trPr>
          <w:trHeight w:val="503" w:hRule="atLeast"/>
        </w:trPr>
        <w:tc>
          <w:tcPr>
            <w:tcW w:w="4111"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isteavsnitt"/>
              <w:rPr>
                <w:rFonts w:ascii="Arial" w:hAnsi="Arial" w:cs="Arial"/>
                <w:b/>
                <w:b/>
                <w:sz w:val="22"/>
                <w:szCs w:val="22"/>
              </w:rPr>
            </w:pPr>
            <w:r>
              <w:rPr>
                <w:rFonts w:cs="Arial" w:ascii="Arial" w:hAnsi="Arial"/>
                <w:b/>
                <w:sz w:val="22"/>
                <w:szCs w:val="22"/>
              </w:rPr>
              <w:t>Forslag til pensum</w:t>
            </w:r>
          </w:p>
          <w:p>
            <w:pPr>
              <w:pStyle w:val="Standard"/>
              <w:rPr>
                <w:rFonts w:ascii="Arial" w:hAnsi="Arial" w:cs="Arial"/>
                <w:sz w:val="22"/>
                <w:szCs w:val="22"/>
              </w:rPr>
            </w:pPr>
            <w:r>
              <w:rPr>
                <w:rFonts w:cs="Arial" w:ascii="Arial" w:hAnsi="Arial"/>
                <w:sz w:val="22"/>
                <w:szCs w:val="22"/>
              </w:rPr>
              <w:t>Til bruk for godkjenning lokalt</w:t>
            </w:r>
          </w:p>
          <w:p>
            <w:pPr>
              <w:pStyle w:val="Standard"/>
              <w:rPr/>
            </w:pPr>
            <w:r>
              <w:rPr>
                <w:rStyle w:val="Standardskriftforavsnitt"/>
                <w:rFonts w:cs="Arial" w:ascii="Arial" w:hAnsi="Arial"/>
                <w:sz w:val="22"/>
                <w:szCs w:val="22"/>
              </w:rPr>
              <w:t>Pensum skal skrives inn i semestersiden for emnet.</w:t>
            </w:r>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lang w:eastAsia="nb-NO"/>
              </w:rPr>
            </w:pPr>
            <w:r>
              <w:rPr>
                <w:rFonts w:cs="Arial" w:ascii="Arial" w:hAnsi="Arial"/>
                <w:sz w:val="22"/>
                <w:szCs w:val="22"/>
                <w:lang w:eastAsia="nb-NO"/>
              </w:rPr>
              <w:t>Hovedemne:</w:t>
            </w:r>
          </w:p>
          <w:p>
            <w:pPr>
              <w:pStyle w:val="Standard"/>
              <w:rPr>
                <w:rFonts w:ascii="Arial" w:hAnsi="Arial" w:cs="Arial"/>
                <w:sz w:val="22"/>
                <w:szCs w:val="22"/>
                <w:lang w:eastAsia="nb-NO"/>
              </w:rPr>
            </w:pPr>
            <w:r>
              <w:rPr>
                <w:rFonts w:cs="Arial" w:ascii="Arial" w:hAnsi="Arial"/>
                <w:sz w:val="22"/>
                <w:szCs w:val="22"/>
                <w:lang w:eastAsia="nb-NO"/>
              </w:rPr>
            </w:r>
          </w:p>
        </w:tc>
        <w:tc>
          <w:tcPr>
            <w:tcW w:w="4395" w:type="dxa"/>
            <w:tcBorders/>
            <w:shd w:color="auto" w:fill="FFFFFF" w:val="clear"/>
            <w:tcMar>
              <w:left w:w="10" w:type="dxa"/>
              <w:right w:w="10" w:type="dxa"/>
            </w:tcMar>
          </w:tcPr>
          <w:p>
            <w:pPr>
              <w:pStyle w:val="Standard"/>
              <w:rPr>
                <w:rFonts w:ascii="Arial" w:hAnsi="Arial" w:cs="Arial"/>
                <w:sz w:val="22"/>
                <w:szCs w:val="22"/>
                <w:lang w:eastAsia="nb-NO"/>
              </w:rPr>
            </w:pPr>
            <w:r>
              <w:rPr>
                <w:rFonts w:cs="Arial" w:ascii="Arial" w:hAnsi="Arial"/>
                <w:sz w:val="22"/>
                <w:szCs w:val="22"/>
                <w:lang w:eastAsia="nb-NO"/>
              </w:rPr>
            </w:r>
          </w:p>
        </w:tc>
      </w:tr>
      <w:tr>
        <w:trPr>
          <w:trHeight w:val="502" w:hRule="atLeast"/>
        </w:trPr>
        <w:tc>
          <w:tcPr>
            <w:tcW w:w="4111"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rPr/>
            </w:pPr>
            <w:r>
              <w:rPr/>
            </w:r>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lang w:eastAsia="nb-NO"/>
              </w:rPr>
            </w:pPr>
            <w:r>
              <w:rPr>
                <w:rFonts w:cs="Arial" w:ascii="Arial" w:hAnsi="Arial"/>
                <w:sz w:val="22"/>
                <w:szCs w:val="22"/>
                <w:lang w:eastAsia="nb-NO"/>
              </w:rPr>
              <w:t>Eventuell klon:</w:t>
            </w:r>
          </w:p>
        </w:tc>
        <w:tc>
          <w:tcPr>
            <w:tcW w:w="4395" w:type="dxa"/>
            <w:tcBorders/>
            <w:shd w:color="auto" w:fill="FFFFFF" w:val="clear"/>
            <w:tcMar>
              <w:left w:w="10" w:type="dxa"/>
              <w:right w:w="10" w:type="dxa"/>
            </w:tcMar>
          </w:tcPr>
          <w:p>
            <w:pPr>
              <w:pStyle w:val="Standard"/>
              <w:rPr>
                <w:rFonts w:ascii="Arial" w:hAnsi="Arial" w:cs="Arial"/>
                <w:sz w:val="22"/>
                <w:szCs w:val="22"/>
                <w:lang w:eastAsia="nb-NO"/>
              </w:rPr>
            </w:pPr>
            <w:r>
              <w:rPr>
                <w:rFonts w:cs="Arial" w:ascii="Arial" w:hAnsi="Arial"/>
                <w:sz w:val="22"/>
                <w:szCs w:val="22"/>
                <w:lang w:eastAsia="nb-NO"/>
              </w:rPr>
            </w:r>
          </w:p>
        </w:tc>
      </w:tr>
      <w:tr>
        <w:trPr>
          <w:trHeight w:val="197" w:hRule="atLeast"/>
        </w:trPr>
        <w:tc>
          <w:tcPr>
            <w:tcW w:w="10205" w:type="dxa"/>
            <w:gridSpan w:val="11"/>
            <w:tcBorders>
              <w:top w:val="single" w:sz="4" w:space="0" w:color="000001"/>
              <w:bottom w:val="single" w:sz="4" w:space="0" w:color="000001"/>
              <w:insideH w:val="single" w:sz="4" w:space="0" w:color="000001"/>
            </w:tcBorders>
            <w:shd w:color="auto" w:fill="FFFFFF" w:val="clear"/>
          </w:tcPr>
          <w:p>
            <w:pPr>
              <w:pStyle w:val="Overskrift1"/>
              <w:ind w:right="-2" w:hanging="0"/>
              <w:rPr/>
            </w:pPr>
            <w:r>
              <w:rPr/>
            </w:r>
          </w:p>
          <w:p>
            <w:pPr>
              <w:pStyle w:val="Overskrift1"/>
              <w:ind w:right="-2" w:hanging="0"/>
              <w:rPr/>
            </w:pPr>
            <w:r>
              <w:rPr>
                <w:rStyle w:val="Utheving"/>
                <w:rFonts w:cs="Arial" w:ascii="Arial" w:hAnsi="Arial"/>
                <w:b w:val="false"/>
                <w:i w:val="false"/>
                <w:sz w:val="22"/>
                <w:szCs w:val="22"/>
              </w:rPr>
              <w:t>Skjema sender du til undervisningsutvalget eller tilsvarende organ ved instituttet ditt for saksbehandling. Har du spørsmål om utfylling av dette skjemaet, ta kontakt med utdanningsleder ved instituttet ditt eller sekretæren for undervisningsutvalget.</w:t>
            </w:r>
          </w:p>
          <w:p>
            <w:pPr>
              <w:pStyle w:val="Standard"/>
              <w:rPr/>
            </w:pPr>
            <w:r>
              <w:rPr/>
            </w:r>
          </w:p>
          <w:p>
            <w:pPr>
              <w:pStyle w:val="Standard"/>
              <w:rPr>
                <w:rFonts w:ascii="Arial" w:hAnsi="Arial" w:cs="Arial"/>
                <w:sz w:val="22"/>
                <w:szCs w:val="22"/>
                <w:lang w:eastAsia="nb-NO"/>
              </w:rPr>
            </w:pPr>
            <w:r>
              <w:rPr>
                <w:rFonts w:cs="Arial" w:ascii="Arial" w:hAnsi="Arial"/>
                <w:sz w:val="22"/>
                <w:szCs w:val="22"/>
                <w:lang w:eastAsia="nb-NO"/>
              </w:rPr>
            </w:r>
          </w:p>
        </w:tc>
        <w:tc>
          <w:tcPr>
            <w:tcW w:w="4395" w:type="dxa"/>
            <w:tcBorders/>
            <w:shd w:color="auto" w:fill="FFFFFF" w:val="clear"/>
            <w:tcMar>
              <w:left w:w="10" w:type="dxa"/>
              <w:right w:w="10" w:type="dxa"/>
            </w:tcMar>
          </w:tcPr>
          <w:p>
            <w:pPr>
              <w:pStyle w:val="Standard"/>
              <w:rPr>
                <w:rFonts w:ascii="Arial" w:hAnsi="Arial" w:cs="Arial"/>
                <w:sz w:val="22"/>
                <w:szCs w:val="22"/>
                <w:lang w:eastAsia="nb-NO"/>
              </w:rPr>
            </w:pPr>
            <w:r>
              <w:rPr>
                <w:rFonts w:cs="Arial" w:ascii="Arial" w:hAnsi="Arial"/>
                <w:sz w:val="22"/>
                <w:szCs w:val="22"/>
                <w:lang w:eastAsia="nb-NO"/>
              </w:rPr>
            </w:r>
          </w:p>
        </w:tc>
      </w:tr>
      <w:tr>
        <w:trPr>
          <w:trHeight w:val="307" w:hRule="atLeast"/>
          <w:cantSplit w:val="true"/>
        </w:trPr>
        <w:tc>
          <w:tcPr>
            <w:tcW w:w="10205"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Standard"/>
              <w:rPr>
                <w:rFonts w:ascii="Arial" w:hAnsi="Arial" w:cs="Arial"/>
                <w:b/>
                <w:b/>
                <w:sz w:val="22"/>
                <w:szCs w:val="22"/>
              </w:rPr>
            </w:pPr>
            <w:r>
              <w:rPr>
                <w:rFonts w:cs="Arial" w:ascii="Arial" w:hAnsi="Arial"/>
                <w:b/>
                <w:sz w:val="22"/>
                <w:szCs w:val="22"/>
              </w:rPr>
              <w:t>Generelle opplysninger, fylles ut av studieseksjonen i samarbeid med faglærer på instituttet, for saksbehandling på fakultetet:</w:t>
            </w:r>
          </w:p>
        </w:tc>
        <w:tc>
          <w:tcPr>
            <w:tcW w:w="4395" w:type="dxa"/>
            <w:tcBorders/>
            <w:shd w:color="auto" w:fill="FFFFFF" w:val="clear"/>
            <w:tcMar>
              <w:left w:w="10" w:type="dxa"/>
              <w:right w:w="10" w:type="dxa"/>
            </w:tcMar>
          </w:tcPr>
          <w:p>
            <w:pPr>
              <w:pStyle w:val="Standard"/>
              <w:rPr>
                <w:rFonts w:ascii="Arial" w:hAnsi="Arial" w:cs="Arial"/>
                <w:b/>
                <w:b/>
                <w:sz w:val="22"/>
                <w:szCs w:val="22"/>
              </w:rPr>
            </w:pPr>
            <w:r>
              <w:rPr>
                <w:rFonts w:cs="Arial" w:ascii="Arial" w:hAnsi="Arial"/>
                <w:b/>
                <w:sz w:val="22"/>
                <w:szCs w:val="22"/>
              </w:rPr>
            </w:r>
          </w:p>
        </w:tc>
      </w:tr>
      <w:tr>
        <w:trPr>
          <w:trHeight w:val="425" w:hRule="atLeast"/>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isteavsnitt"/>
              <w:rPr/>
            </w:pPr>
            <w:r>
              <w:rPr>
                <w:rStyle w:val="Standardskriftforavsnitt"/>
                <w:rFonts w:cs="Arial" w:ascii="Arial" w:hAnsi="Arial"/>
                <w:sz w:val="22"/>
                <w:szCs w:val="22"/>
              </w:rPr>
              <w:t>Opprettingen, endringen, nedleggingen er godkjent i for instituttet rett organ på instituttet (legg gjerne ved lenke til referat fra møte)</w:t>
            </w:r>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216" w:hRule="atLeast"/>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isteavsnitt"/>
              <w:rPr>
                <w:rFonts w:ascii="Arial" w:hAnsi="Arial" w:cs="Arial"/>
                <w:sz w:val="22"/>
                <w:szCs w:val="22"/>
              </w:rPr>
            </w:pPr>
            <w:r>
              <w:rPr>
                <w:rFonts w:cs="Arial" w:ascii="Arial" w:hAnsi="Arial"/>
                <w:sz w:val="22"/>
                <w:szCs w:val="22"/>
              </w:rPr>
              <w:t>Beskriv kort bakgrunn for opprettingen, endringen, nedleggingen?</w:t>
            </w:r>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Standard"/>
              <w:rPr>
                <w:rFonts w:ascii="Arial" w:hAnsi="Arial" w:cs="Arial"/>
                <w:sz w:val="22"/>
                <w:szCs w:val="22"/>
              </w:rPr>
            </w:pPr>
            <w:r>
              <w:rPr>
                <w:rFonts w:cs="Arial" w:ascii="Arial" w:hAnsi="Arial"/>
                <w:sz w:val="22"/>
                <w:szCs w:val="22"/>
              </w:rPr>
              <w:t>Emnet opprettes ifm opprettelsen av det nye programmet Computational Science.</w:t>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472" w:hRule="atLeast"/>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isteavsnitt"/>
              <w:rPr/>
            </w:pPr>
            <w:r>
              <w:rPr>
                <w:rStyle w:val="Standardskriftforavsnitt"/>
                <w:rFonts w:cs="Arial" w:ascii="Arial" w:hAnsi="Arial"/>
                <w:sz w:val="22"/>
                <w:szCs w:val="22"/>
              </w:rPr>
              <w:t>Hvilke studenter (studieretter)/ programmer er emnet for?</w:t>
            </w:r>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Standard"/>
              <w:rPr>
                <w:rFonts w:ascii="Arial" w:hAnsi="Arial" w:cs="Arial"/>
                <w:sz w:val="22"/>
                <w:szCs w:val="22"/>
              </w:rPr>
            </w:pPr>
            <w:r>
              <w:rPr>
                <w:rFonts w:cs="Arial" w:ascii="Arial" w:hAnsi="Arial"/>
                <w:sz w:val="22"/>
                <w:szCs w:val="22"/>
              </w:rPr>
              <w:t>Hovedemne: MNB-FAS, MNB-EIT, MNB-MAMI, MNB-MENT, REALFAG</w:t>
            </w:r>
          </w:p>
          <w:p>
            <w:pPr>
              <w:pStyle w:val="Standard"/>
              <w:rPr>
                <w:rFonts w:ascii="Arial" w:hAnsi="Arial" w:cs="Arial"/>
                <w:sz w:val="22"/>
                <w:szCs w:val="22"/>
              </w:rPr>
            </w:pPr>
            <w:r>
              <w:rPr>
                <w:rFonts w:cs="Arial" w:ascii="Arial" w:hAnsi="Arial"/>
                <w:sz w:val="22"/>
                <w:szCs w:val="22"/>
              </w:rPr>
              <w:t>Klon: MNM2-CS, MNM2-FYS, MNM2-EIT, MNM2-AST, MNM2-DS, MNM2-MAT, REALMAS</w:t>
            </w:r>
          </w:p>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522" w:hRule="atLeast"/>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isteavsnitt"/>
              <w:rPr>
                <w:rFonts w:ascii="Arial" w:hAnsi="Arial" w:cs="Arial"/>
                <w:sz w:val="22"/>
                <w:szCs w:val="22"/>
              </w:rPr>
            </w:pPr>
            <w:r>
              <w:rPr>
                <w:rFonts w:cs="Arial" w:ascii="Arial" w:hAnsi="Arial"/>
                <w:sz w:val="22"/>
                <w:szCs w:val="22"/>
              </w:rPr>
              <w:t>Er emnet obligatorisk eller anbefalt i et/flere studieprogram?</w:t>
            </w:r>
          </w:p>
        </w:tc>
        <w:tc>
          <w:tcPr>
            <w:tcW w:w="14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Standard"/>
              <w:rPr>
                <w:rFonts w:ascii="Arial" w:hAnsi="Arial" w:cs="Arial"/>
                <w:sz w:val="22"/>
                <w:szCs w:val="22"/>
              </w:rPr>
            </w:pPr>
            <w:r>
              <w:rPr>
                <w:rFonts w:cs="Arial" w:ascii="Arial" w:hAnsi="Arial"/>
                <w:sz w:val="22"/>
                <w:szCs w:val="22"/>
              </w:rPr>
              <w:t>Ja</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x</w:t>
                  </w:r>
                </w:p>
              </w:tc>
            </w:tr>
          </w:tbl>
          <w:p>
            <w:pPr>
              <w:pStyle w:val="Standard"/>
              <w:rPr>
                <w:rFonts w:ascii="Arial" w:hAnsi="Arial" w:cs="Arial"/>
                <w:sz w:val="22"/>
                <w:szCs w:val="22"/>
              </w:rPr>
            </w:pPr>
            <w:r>
              <w:rPr>
                <w:rFonts w:cs="Arial" w:ascii="Arial" w:hAnsi="Arial"/>
                <w:sz w:val="22"/>
                <w:szCs w:val="22"/>
              </w:rPr>
            </w:r>
          </w:p>
        </w:tc>
        <w:tc>
          <w:tcPr>
            <w:tcW w:w="113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Standard"/>
              <w:rPr>
                <w:rFonts w:ascii="Arial" w:hAnsi="Arial" w:cs="Arial"/>
                <w:sz w:val="22"/>
                <w:szCs w:val="22"/>
              </w:rPr>
            </w:pPr>
            <w:r>
              <w:rPr>
                <w:rFonts w:cs="Arial" w:ascii="Arial" w:hAnsi="Arial"/>
                <w:sz w:val="22"/>
                <w:szCs w:val="22"/>
              </w:rPr>
              <w:t>Nei</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354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Standard"/>
              <w:rPr>
                <w:rFonts w:ascii="Arial" w:hAnsi="Arial" w:cs="Arial"/>
                <w:sz w:val="22"/>
                <w:szCs w:val="22"/>
              </w:rPr>
            </w:pPr>
            <w:r>
              <w:rPr>
                <w:rFonts w:cs="Arial" w:ascii="Arial" w:hAnsi="Arial"/>
                <w:sz w:val="22"/>
                <w:szCs w:val="22"/>
              </w:rPr>
              <w:t>Hvilke(t)? MNM2-CS</w:t>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323" w:hRule="atLeast"/>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isteavsnitt"/>
              <w:rPr>
                <w:rFonts w:ascii="Arial" w:hAnsi="Arial" w:cs="Arial"/>
                <w:sz w:val="22"/>
                <w:szCs w:val="22"/>
              </w:rPr>
            </w:pPr>
            <w:r>
              <w:rPr>
                <w:rFonts w:cs="Arial" w:ascii="Arial" w:hAnsi="Arial"/>
                <w:sz w:val="22"/>
                <w:szCs w:val="22"/>
              </w:rPr>
              <w:t>Hvis emneansvaret er delt mellom flere institutter, er det inngått nødvendige avtaler med hensyn på ressurser? Spesifiser gjerne.</w:t>
            </w:r>
          </w:p>
        </w:tc>
        <w:tc>
          <w:tcPr>
            <w:tcW w:w="14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Standard"/>
              <w:rPr>
                <w:rFonts w:ascii="Arial" w:hAnsi="Arial" w:cs="Arial"/>
                <w:sz w:val="22"/>
                <w:szCs w:val="22"/>
              </w:rPr>
            </w:pPr>
            <w:r>
              <w:rPr>
                <w:rFonts w:cs="Arial" w:ascii="Arial" w:hAnsi="Arial"/>
                <w:sz w:val="22"/>
                <w:szCs w:val="22"/>
              </w:rPr>
              <w:t>Ja</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113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Standard"/>
              <w:rPr>
                <w:rFonts w:ascii="Arial" w:hAnsi="Arial" w:cs="Arial"/>
                <w:sz w:val="22"/>
                <w:szCs w:val="22"/>
              </w:rPr>
            </w:pPr>
            <w:r>
              <w:rPr>
                <w:rFonts w:cs="Arial" w:ascii="Arial" w:hAnsi="Arial"/>
                <w:sz w:val="22"/>
                <w:szCs w:val="22"/>
              </w:rPr>
              <w:t>Nei</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x</w:t>
                  </w:r>
                </w:p>
              </w:tc>
            </w:tr>
          </w:tbl>
          <w:p>
            <w:pPr>
              <w:pStyle w:val="Standard"/>
              <w:rPr>
                <w:rFonts w:ascii="Arial" w:hAnsi="Arial" w:cs="Arial"/>
                <w:sz w:val="22"/>
                <w:szCs w:val="22"/>
              </w:rPr>
            </w:pPr>
            <w:r>
              <w:rPr>
                <w:rFonts w:cs="Arial" w:ascii="Arial" w:hAnsi="Arial"/>
                <w:sz w:val="22"/>
                <w:szCs w:val="22"/>
              </w:rPr>
            </w:r>
          </w:p>
        </w:tc>
        <w:tc>
          <w:tcPr>
            <w:tcW w:w="354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Standard"/>
              <w:rPr>
                <w:rFonts w:ascii="Arial" w:hAnsi="Arial" w:cs="Arial"/>
                <w:sz w:val="22"/>
                <w:szCs w:val="22"/>
              </w:rPr>
            </w:pPr>
            <w:r>
              <w:rPr>
                <w:rFonts w:cs="Arial" w:ascii="Arial" w:hAnsi="Arial"/>
                <w:sz w:val="22"/>
                <w:szCs w:val="22"/>
              </w:rPr>
              <w:t>Spesifiser:</w:t>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209" w:hRule="atLeast"/>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isteavsnitt"/>
              <w:rPr>
                <w:rFonts w:ascii="Arial" w:hAnsi="Arial" w:cs="Arial"/>
                <w:sz w:val="22"/>
                <w:szCs w:val="22"/>
              </w:rPr>
            </w:pPr>
            <w:r>
              <w:rPr>
                <w:rFonts w:cs="Arial" w:ascii="Arial" w:hAnsi="Arial"/>
                <w:sz w:val="22"/>
                <w:szCs w:val="22"/>
              </w:rPr>
              <w:t>Er alle involverte programmer/ institutter informert? Hvis ja, hvordan?</w:t>
            </w:r>
          </w:p>
        </w:tc>
        <w:tc>
          <w:tcPr>
            <w:tcW w:w="14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Standard"/>
              <w:rPr>
                <w:rFonts w:ascii="Arial" w:hAnsi="Arial" w:cs="Arial"/>
                <w:sz w:val="22"/>
                <w:szCs w:val="22"/>
              </w:rPr>
            </w:pPr>
            <w:r>
              <w:rPr>
                <w:rFonts w:cs="Arial" w:ascii="Arial" w:hAnsi="Arial"/>
                <w:sz w:val="22"/>
                <w:szCs w:val="22"/>
              </w:rPr>
              <w:t>Ja</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113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Standard"/>
              <w:rPr>
                <w:rFonts w:ascii="Arial" w:hAnsi="Arial" w:cs="Arial"/>
                <w:sz w:val="22"/>
                <w:szCs w:val="22"/>
              </w:rPr>
            </w:pPr>
            <w:r>
              <w:rPr>
                <w:rFonts w:cs="Arial" w:ascii="Arial" w:hAnsi="Arial"/>
                <w:sz w:val="22"/>
                <w:szCs w:val="22"/>
              </w:rPr>
              <w:t>Nei</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354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Standard"/>
              <w:rPr>
                <w:rFonts w:ascii="Arial" w:hAnsi="Arial" w:cs="Arial"/>
                <w:sz w:val="22"/>
                <w:szCs w:val="22"/>
              </w:rPr>
            </w:pPr>
            <w:r>
              <w:rPr>
                <w:rFonts w:cs="Arial" w:ascii="Arial" w:hAnsi="Arial"/>
                <w:sz w:val="22"/>
                <w:szCs w:val="22"/>
              </w:rPr>
              <w:t>Hvordan?</w:t>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216" w:hRule="atLeast"/>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isteavsnitt"/>
              <w:rPr>
                <w:rFonts w:ascii="Arial" w:hAnsi="Arial" w:cs="Arial"/>
                <w:sz w:val="22"/>
                <w:szCs w:val="22"/>
              </w:rPr>
            </w:pPr>
            <w:r>
              <w:rPr>
                <w:rFonts w:cs="Arial" w:ascii="Arial" w:hAnsi="Arial"/>
                <w:sz w:val="22"/>
                <w:szCs w:val="22"/>
              </w:rPr>
              <w:t>Hvordan blir studenter informert/ ivaretatt?</w:t>
            </w:r>
          </w:p>
        </w:tc>
        <w:tc>
          <w:tcPr>
            <w:tcW w:w="609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Standard"/>
              <w:rPr>
                <w:rFonts w:ascii="Arial" w:hAnsi="Arial" w:cs="Arial"/>
                <w:sz w:val="22"/>
                <w:szCs w:val="22"/>
              </w:rPr>
            </w:pPr>
            <w:r>
              <w:rPr>
                <w:rFonts w:cs="Arial" w:ascii="Arial" w:hAnsi="Arial"/>
                <w:sz w:val="22"/>
                <w:szCs w:val="22"/>
              </w:rPr>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r>
        <w:trPr>
          <w:trHeight w:val="216" w:hRule="atLeast"/>
          <w:cantSplit w:val="true"/>
        </w:trPr>
        <w:tc>
          <w:tcPr>
            <w:tcW w:w="411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isteavsnitt"/>
              <w:rPr>
                <w:rFonts w:ascii="Arial" w:hAnsi="Arial" w:cs="Arial"/>
                <w:sz w:val="22"/>
                <w:szCs w:val="22"/>
              </w:rPr>
            </w:pPr>
            <w:r>
              <w:rPr>
                <w:rFonts w:cs="Arial" w:ascii="Arial" w:hAnsi="Arial"/>
                <w:sz w:val="22"/>
                <w:szCs w:val="22"/>
              </w:rPr>
              <w:t>Får opprettingen, endringen, nedleggingen andre konsekvenser? Hvis ja, hvilke?</w:t>
            </w:r>
          </w:p>
        </w:tc>
        <w:tc>
          <w:tcPr>
            <w:tcW w:w="14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Standard"/>
              <w:rPr>
                <w:rFonts w:ascii="Arial" w:hAnsi="Arial" w:cs="Arial"/>
                <w:sz w:val="22"/>
                <w:szCs w:val="22"/>
              </w:rPr>
            </w:pPr>
            <w:r>
              <w:rPr>
                <w:rFonts w:cs="Arial" w:ascii="Arial" w:hAnsi="Arial"/>
                <w:sz w:val="22"/>
                <w:szCs w:val="22"/>
              </w:rPr>
              <w:t>Ja</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r>
                </w:p>
              </w:tc>
            </w:tr>
          </w:tbl>
          <w:p>
            <w:pPr>
              <w:pStyle w:val="Standard"/>
              <w:rPr>
                <w:rFonts w:ascii="Arial" w:hAnsi="Arial" w:cs="Arial"/>
                <w:sz w:val="22"/>
                <w:szCs w:val="22"/>
              </w:rPr>
            </w:pPr>
            <w:r>
              <w:rPr>
                <w:rFonts w:cs="Arial" w:ascii="Arial" w:hAnsi="Arial"/>
                <w:sz w:val="22"/>
                <w:szCs w:val="22"/>
              </w:rPr>
            </w:r>
          </w:p>
        </w:tc>
        <w:tc>
          <w:tcPr>
            <w:tcW w:w="113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Standard"/>
              <w:rPr>
                <w:rFonts w:ascii="Arial" w:hAnsi="Arial" w:cs="Arial"/>
                <w:sz w:val="22"/>
                <w:szCs w:val="22"/>
              </w:rPr>
            </w:pPr>
            <w:r>
              <w:rPr>
                <w:rFonts w:cs="Arial" w:ascii="Arial" w:hAnsi="Arial"/>
                <w:sz w:val="22"/>
                <w:szCs w:val="22"/>
              </w:rPr>
              <w:t>Nei</w:t>
            </w:r>
          </w:p>
          <w:tbl>
            <w:tblPr>
              <w:tblW w:w="2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69"/>
            </w:tblGrid>
            <w:tr>
              <w:trPr/>
              <w:tc>
                <w:tcPr>
                  <w:tcW w:w="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Standard"/>
                    <w:rPr>
                      <w:rFonts w:ascii="Arial" w:hAnsi="Arial" w:cs="Arial"/>
                      <w:sz w:val="22"/>
                      <w:szCs w:val="22"/>
                    </w:rPr>
                  </w:pPr>
                  <w:r>
                    <w:rPr>
                      <w:rFonts w:cs="Arial" w:ascii="Arial" w:hAnsi="Arial"/>
                      <w:sz w:val="22"/>
                      <w:szCs w:val="22"/>
                    </w:rPr>
                    <w:t>x</w:t>
                  </w:r>
                </w:p>
              </w:tc>
            </w:tr>
          </w:tbl>
          <w:p>
            <w:pPr>
              <w:pStyle w:val="Standard"/>
              <w:rPr>
                <w:rFonts w:ascii="Arial" w:hAnsi="Arial" w:cs="Arial"/>
                <w:sz w:val="22"/>
                <w:szCs w:val="22"/>
              </w:rPr>
            </w:pPr>
            <w:r>
              <w:rPr>
                <w:rFonts w:cs="Arial" w:ascii="Arial" w:hAnsi="Arial"/>
                <w:sz w:val="22"/>
                <w:szCs w:val="22"/>
              </w:rPr>
            </w:r>
          </w:p>
        </w:tc>
        <w:tc>
          <w:tcPr>
            <w:tcW w:w="354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Standard"/>
              <w:rPr>
                <w:rFonts w:ascii="Arial" w:hAnsi="Arial" w:cs="Arial"/>
                <w:sz w:val="22"/>
                <w:szCs w:val="22"/>
              </w:rPr>
            </w:pPr>
            <w:r>
              <w:rPr>
                <w:rFonts w:cs="Arial" w:ascii="Arial" w:hAnsi="Arial"/>
                <w:sz w:val="22"/>
                <w:szCs w:val="22"/>
              </w:rPr>
              <w:t>Hvilke(t)?</w:t>
            </w:r>
          </w:p>
        </w:tc>
        <w:tc>
          <w:tcPr>
            <w:tcW w:w="4395" w:type="dxa"/>
            <w:tcBorders/>
            <w:shd w:color="auto" w:fill="FFFFFF" w:val="clear"/>
            <w:tcMar>
              <w:left w:w="10" w:type="dxa"/>
              <w:right w:w="10" w:type="dxa"/>
            </w:tcMar>
          </w:tcPr>
          <w:p>
            <w:pPr>
              <w:pStyle w:val="Standard"/>
              <w:rPr>
                <w:rFonts w:ascii="Arial" w:hAnsi="Arial" w:cs="Arial"/>
                <w:sz w:val="22"/>
                <w:szCs w:val="22"/>
              </w:rPr>
            </w:pPr>
            <w:r>
              <w:rPr>
                <w:rFonts w:cs="Arial" w:ascii="Arial" w:hAnsi="Arial"/>
                <w:sz w:val="22"/>
                <w:szCs w:val="22"/>
              </w:rPr>
            </w:r>
          </w:p>
        </w:tc>
      </w:tr>
    </w:tbl>
    <w:p>
      <w:pPr>
        <w:pStyle w:val="Standard"/>
        <w:jc w:val="both"/>
        <w:rPr/>
      </w:pPr>
      <w:r>
        <w:rPr/>
      </w:r>
    </w:p>
    <w:sectPr>
      <w:headerReference w:type="default" r:id="rId3"/>
      <w:footerReference w:type="default" r:id="rId4"/>
      <w:type w:val="nextPage"/>
      <w:pgSz w:w="11906" w:h="16838"/>
      <w:pgMar w:left="1418" w:right="1418" w:header="709" w:top="766" w:footer="709" w:bottom="766" w:gutter="0"/>
      <w:pgNumType w:fmt="decimal"/>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spen Murtnes" w:date="2017-10-06T10:34:00Z" w:initials="EM">
    <w:p>
      <w:r>
        <w:rPr>
          <w:rFonts w:ascii="Liberation Serif" w:hAnsi="Liberation Serif" w:eastAsia="Tahoma" w:cs="Tahoma"/>
          <w:kern w:val="0"/>
          <w:sz w:val="24"/>
          <w:szCs w:val="24"/>
          <w:lang w:val="en-US" w:eastAsia="en-US" w:bidi="en-US"/>
        </w:rPr>
        <w:t>Jeg har byttet om hva som er hovedemne og hva som er klon. Jeg er klar over at du ønsket 4000-versjonen som hovedemne, men siden dette har lite å si i praksis, og det kan bli forvirrende for studentene (og muligens for administrasjonen) så ønsker vi å bytte om på disse.</w:t>
      </w:r>
    </w:p>
  </w:comment>
  <w:comment w:id="1" w:author="Espen Murtnes" w:date="2017-10-06T10:37:00Z" w:initials="EM">
    <w:p>
      <w:r>
        <w:rPr>
          <w:rFonts w:ascii="Liberation Serif" w:hAnsi="Liberation Serif" w:eastAsia="Tahoma" w:cs="Tahoma"/>
          <w:kern w:val="0"/>
          <w:sz w:val="24"/>
          <w:szCs w:val="24"/>
          <w:lang w:val="en-US" w:eastAsia="en-US" w:bidi="en-US"/>
        </w:rPr>
        <w:t>Jeg la inn kulepunkter her.</w:t>
      </w:r>
    </w:p>
  </w:comment>
  <w:comment w:id="2" w:author="Espen Murtnes" w:date="2017-10-06T10:37:00Z" w:initials="EM">
    <w:p>
      <w:r>
        <w:rPr>
          <w:rFonts w:ascii="Liberation Serif" w:hAnsi="Liberation Serif" w:eastAsia="Tahoma" w:cs="Tahoma"/>
          <w:kern w:val="0"/>
          <w:sz w:val="24"/>
          <w:szCs w:val="24"/>
          <w:lang w:val="en-US" w:eastAsia="en-US" w:bidi="en-US"/>
        </w:rPr>
        <w:t>Jeg la inn kulepunkter her.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Garamond">
    <w:charset w:val="01"/>
    <w:family w:val="roman"/>
    <w:pitch w:val="variable"/>
  </w:font>
  <w:font w:name="LMRoman10-Regular">
    <w:charset w:val="01"/>
    <w:family w:val="roman"/>
    <w:pitch w:val="variable"/>
  </w:font>
  <w:font w:name="LMMathSymbols10-Regular">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double" w:sz="12" w:space="1" w:color="622423"/>
      </w:pBdr>
      <w:rPr/>
    </w:pPr>
    <w:r>
      <w:rPr>
        <w:rFonts w:eastAsia="SimSun" w:ascii="Cambria" w:hAnsi="Cambria"/>
      </w:rPr>
      <w:t>[Type text]</w:t>
      <w:tab/>
      <w:t xml:space="preserve">Page </w:t>
    </w:r>
    <w:r>
      <w:rPr>
        <w:rFonts w:eastAsia="SimSun" w:ascii="Cambria" w:hAnsi="Cambria"/>
      </w:rPr>
      <w:fldChar w:fldCharType="begin"/>
    </w:r>
    <w:r>
      <w:rPr>
        <w:rFonts w:eastAsia="SimSun" w:ascii="Cambria" w:hAnsi="Cambria"/>
      </w:rPr>
      <w:instrText> PAGE </w:instrText>
    </w:r>
    <w:r>
      <w:rPr>
        <w:rFonts w:eastAsia="SimSun" w:ascii="Cambria" w:hAnsi="Cambria"/>
      </w:rPr>
      <w:fldChar w:fldCharType="separate"/>
    </w:r>
    <w:r>
      <w:rPr>
        <w:rFonts w:eastAsia="SimSun" w:ascii="Cambria" w:hAnsi="Cambria"/>
      </w:rPr>
      <w:t>6</w:t>
    </w:r>
    <w:r>
      <w:rPr>
        <w:rFonts w:eastAsia="SimSun" w:ascii="Cambria" w:hAnsi="Cambria"/>
      </w:rPr>
      <w:fldChar w:fldCharType="end"/>
    </w:r>
  </w:p>
  <w:p>
    <w:pPr>
      <w:pStyle w:val="Bunntekst"/>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opptekst"/>
      <w:rPr>
        <w:b/>
        <w:b/>
      </w:rPr>
    </w:pPr>
    <w:r>
      <w:rPr>
        <w:b/>
      </w:rPr>
      <w:t>MN-fakultetet, UiO</w:t>
      <w:tab/>
      <w:tab/>
      <w:t>Dato: 17.01.2017</w:t>
    </w:r>
  </w:p>
  <w:p>
    <w:pPr>
      <w:pStyle w:val="Toppteks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0"/>
      </w:pPr>
      <w:rPr>
        <w:sz w:val="22"/>
        <w:b/>
        <w:szCs w:val="22"/>
        <w:rFonts w:ascii="Arial" w:hAnsi="Arial" w:cs="Arial"/>
      </w:rPr>
    </w:lvl>
    <w:lvl w:ilvl="1">
      <w:start w:val="1"/>
      <w:numFmt w:val="decimal"/>
      <w:lvlText w:val="%1.%2."/>
      <w:lvlJc w:val="left"/>
      <w:pPr>
        <w:ind w:left="1080" w:hanging="0"/>
      </w:pPr>
      <w:rPr>
        <w:sz w:val="22"/>
        <w:b/>
        <w:rFonts w:cs="Arial"/>
      </w:rPr>
    </w:lvl>
    <w:lvl w:ilvl="2">
      <w:start w:val="1"/>
      <w:numFmt w:val="decimal"/>
      <w:lvlText w:val="%1.%2.%3."/>
      <w:lvlJc w:val="left"/>
      <w:pPr>
        <w:ind w:left="1440" w:hanging="0"/>
      </w:pPr>
      <w:rPr>
        <w:sz w:val="22"/>
        <w:rFonts w:cs="Arial"/>
      </w:rPr>
    </w:lvl>
    <w:lvl w:ilvl="3">
      <w:start w:val="1"/>
      <w:numFmt w:val="decimal"/>
      <w:lvlText w:val="%1.%2.%3.%4."/>
      <w:lvlJc w:val="left"/>
      <w:pPr>
        <w:ind w:left="1800" w:hanging="0"/>
      </w:pPr>
      <w:rPr>
        <w:sz w:val="22"/>
        <w:rFonts w:cs="Arial"/>
      </w:rPr>
    </w:lvl>
    <w:lvl w:ilvl="4">
      <w:start w:val="1"/>
      <w:numFmt w:val="decimal"/>
      <w:lvlText w:val="%1.%2.%3.%4.%5."/>
      <w:lvlJc w:val="left"/>
      <w:pPr>
        <w:ind w:left="2160" w:hanging="0"/>
      </w:pPr>
      <w:rPr>
        <w:sz w:val="22"/>
        <w:rFonts w:cs="Arial"/>
      </w:rPr>
    </w:lvl>
    <w:lvl w:ilvl="5">
      <w:start w:val="1"/>
      <w:numFmt w:val="decimal"/>
      <w:lvlText w:val="%1.%2.%3.%4.%5.%6."/>
      <w:lvlJc w:val="left"/>
      <w:pPr>
        <w:ind w:left="2520" w:hanging="0"/>
      </w:pPr>
      <w:rPr>
        <w:sz w:val="22"/>
        <w:rFonts w:cs="Arial"/>
      </w:rPr>
    </w:lvl>
    <w:lvl w:ilvl="6">
      <w:start w:val="1"/>
      <w:numFmt w:val="decimal"/>
      <w:lvlText w:val="%1.%2.%3.%4.%5.%6.%7."/>
      <w:lvlJc w:val="left"/>
      <w:pPr>
        <w:ind w:left="2880" w:hanging="0"/>
      </w:pPr>
      <w:rPr>
        <w:sz w:val="22"/>
        <w:rFonts w:cs="Arial"/>
      </w:rPr>
    </w:lvl>
    <w:lvl w:ilvl="7">
      <w:start w:val="1"/>
      <w:numFmt w:val="decimal"/>
      <w:lvlText w:val="%1.%2.%3.%4.%5.%6.%7.%8."/>
      <w:lvlJc w:val="left"/>
      <w:pPr>
        <w:ind w:left="3240" w:hanging="0"/>
      </w:pPr>
      <w:rPr>
        <w:sz w:val="22"/>
        <w:rFonts w:cs="Arial"/>
      </w:rPr>
    </w:lvl>
    <w:lvl w:ilvl="8">
      <w:start w:val="1"/>
      <w:numFmt w:val="decimal"/>
      <w:lvlText w:val="%1.%2.%3.%4.%5.%6.%7.%8.%9."/>
      <w:lvlJc w:val="left"/>
      <w:pPr>
        <w:ind w:left="3600" w:hanging="0"/>
      </w:pPr>
      <w:rPr>
        <w:sz w:val="22"/>
        <w:rFonts w:cs="Arial"/>
      </w:rPr>
    </w:lvl>
  </w:abstractNum>
  <w:abstractNum w:abstractNumId="2">
    <w:lvl w:ilvl="0">
      <w:start w:val="21"/>
      <w:numFmt w:val="decimal"/>
      <w:lvlText w:val="%1."/>
      <w:lvlJc w:val="left"/>
      <w:pPr>
        <w:ind w:left="720" w:hanging="0"/>
      </w:pPr>
      <w:rPr>
        <w:sz w:val="22"/>
        <w:b/>
        <w:szCs w:val="22"/>
        <w:rFonts w:ascii="Arial" w:hAnsi="Arial" w:cs="Arial"/>
      </w:rPr>
    </w:lvl>
    <w:lvl w:ilvl="1">
      <w:start w:val="1"/>
      <w:numFmt w:val="lowerLetter"/>
      <w:lvlText w:val="%2."/>
      <w:lvlJc w:val="left"/>
      <w:pPr>
        <w:ind w:left="1080" w:hanging="0"/>
      </w:pPr>
    </w:lvl>
    <w:lvl w:ilvl="2">
      <w:start w:val="1"/>
      <w:numFmt w:val="lowerRoman"/>
      <w:lvlText w:val="%3."/>
      <w:lvlJc w:val="right"/>
      <w:pPr>
        <w:ind w:left="1440" w:hanging="0"/>
      </w:pPr>
    </w:lvl>
    <w:lvl w:ilvl="3">
      <w:start w:val="1"/>
      <w:numFmt w:val="decimal"/>
      <w:lvlText w:val="%4."/>
      <w:lvlJc w:val="left"/>
      <w:pPr>
        <w:ind w:left="1800" w:hanging="0"/>
      </w:pPr>
    </w:lvl>
    <w:lvl w:ilvl="4">
      <w:start w:val="1"/>
      <w:numFmt w:val="lowerLetter"/>
      <w:lvlText w:val="%5."/>
      <w:lvlJc w:val="left"/>
      <w:pPr>
        <w:ind w:left="2160" w:hanging="0"/>
      </w:pPr>
    </w:lvl>
    <w:lvl w:ilvl="5">
      <w:start w:val="1"/>
      <w:numFmt w:val="lowerRoman"/>
      <w:lvlText w:val="%6."/>
      <w:lvlJc w:val="right"/>
      <w:pPr>
        <w:ind w:left="2520" w:hanging="0"/>
      </w:pPr>
    </w:lvl>
    <w:lvl w:ilvl="6">
      <w:start w:val="1"/>
      <w:numFmt w:val="decimal"/>
      <w:lvlText w:val="%7."/>
      <w:lvlJc w:val="left"/>
      <w:pPr>
        <w:ind w:left="2880" w:hanging="0"/>
      </w:pPr>
    </w:lvl>
    <w:lvl w:ilvl="7">
      <w:start w:val="1"/>
      <w:numFmt w:val="lowerLetter"/>
      <w:lvlText w:val="%8."/>
      <w:lvlJc w:val="left"/>
      <w:pPr>
        <w:ind w:left="3240" w:hanging="0"/>
      </w:pPr>
    </w:lvl>
    <w:lvl w:ilvl="8">
      <w:start w:val="1"/>
      <w:numFmt w:val="lowerRoman"/>
      <w:lvlText w:val="%9."/>
      <w:lvlJc w:val="right"/>
      <w:pPr>
        <w:ind w:left="3600" w:hanging="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0" w:hanging="0"/>
      </w:pPr>
      <w:rPr>
        <w:rFonts w:ascii="Symbol" w:hAnsi="Symbol" w:cs="Symbol" w:hint="default"/>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Pr>
    </w:lvl>
    <w:lvl w:ilvl="3">
      <w:start w:val="1"/>
      <w:numFmt w:val="bullet"/>
      <w:lvlText w:val=""/>
      <w:lvlJc w:val="left"/>
      <w:pPr>
        <w:ind w:left="0" w:hanging="0"/>
      </w:pPr>
      <w:rPr>
        <w:rFonts w:ascii="Symbol" w:hAnsi="Symbol" w:cs="Symbol" w:hint="default"/>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Pr>
    </w:lvl>
    <w:lvl w:ilvl="6">
      <w:start w:val="1"/>
      <w:numFmt w:val="bullet"/>
      <w:lvlText w:val=""/>
      <w:lvlJc w:val="left"/>
      <w:pPr>
        <w:ind w:left="0" w:hanging="0"/>
      </w:pPr>
      <w:rPr>
        <w:rFonts w:ascii="Symbol" w:hAnsi="Symbol" w:cs="Symbol" w:hint="default"/>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Pr>
    </w:lvl>
  </w:abstractNum>
  <w:abstractNum w:abstractNumId="8">
    <w:lvl w:ilvl="0">
      <w:start w:val="1"/>
      <w:numFmt w:val="bullet"/>
      <w:lvlText w:val=""/>
      <w:lvlJc w:val="left"/>
      <w:pPr>
        <w:ind w:left="0" w:hanging="0"/>
      </w:pPr>
      <w:rPr>
        <w:rFonts w:ascii="Symbol" w:hAnsi="Symbol" w:cs="Symbol" w:hint="default"/>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Pr>
    </w:lvl>
    <w:lvl w:ilvl="3">
      <w:start w:val="1"/>
      <w:numFmt w:val="bullet"/>
      <w:lvlText w:val=""/>
      <w:lvlJc w:val="left"/>
      <w:pPr>
        <w:ind w:left="0" w:hanging="0"/>
      </w:pPr>
      <w:rPr>
        <w:rFonts w:ascii="Symbol" w:hAnsi="Symbol" w:cs="Symbol" w:hint="default"/>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Pr>
    </w:lvl>
    <w:lvl w:ilvl="6">
      <w:start w:val="1"/>
      <w:numFmt w:val="bullet"/>
      <w:lvlText w:val=""/>
      <w:lvlJc w:val="left"/>
      <w:pPr>
        <w:ind w:left="0" w:hanging="0"/>
      </w:pPr>
      <w:rPr>
        <w:rFonts w:ascii="Symbol" w:hAnsi="Symbol" w:cs="Symbol" w:hint="default"/>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Pr>
    </w:lvl>
  </w:abstractNum>
  <w:abstractNum w:abstractNumId="9">
    <w:lvl w:ilvl="0">
      <w:start w:val="1"/>
      <w:numFmt w:val="bullet"/>
      <w:lvlText w:val=""/>
      <w:lvlJc w:val="left"/>
      <w:pPr>
        <w:ind w:left="0" w:hanging="0"/>
      </w:pPr>
      <w:rPr>
        <w:rFonts w:ascii="Symbol" w:hAnsi="Symbol" w:cs="Symbol" w:hint="default"/>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Pr>
    </w:lvl>
    <w:lvl w:ilvl="3">
      <w:start w:val="1"/>
      <w:numFmt w:val="bullet"/>
      <w:lvlText w:val=""/>
      <w:lvlJc w:val="left"/>
      <w:pPr>
        <w:ind w:left="0" w:hanging="0"/>
      </w:pPr>
      <w:rPr>
        <w:rFonts w:ascii="Symbol" w:hAnsi="Symbol" w:cs="Symbol" w:hint="default"/>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Pr>
    </w:lvl>
    <w:lvl w:ilvl="6">
      <w:start w:val="1"/>
      <w:numFmt w:val="bullet"/>
      <w:lvlText w:val=""/>
      <w:lvlJc w:val="left"/>
      <w:pPr>
        <w:ind w:left="0" w:hanging="0"/>
      </w:pPr>
      <w:rPr>
        <w:rFonts w:ascii="Symbol" w:hAnsi="Symbol" w:cs="Symbol" w:hint="default"/>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8"/>
  <w:autoHyphenation w:val="false"/>
  <w:compat>
    <w:compatSetting w:name="compatibilityMode" w:uri="http://schemas.microsoft.com/office/word" w:val="14"/>
  </w:compat>
  <w:themeFontLang w:val="nb-NO"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kern w:val="2"/>
        <w:lang w:val="nb-NO"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Times New Roman" w:hAnsi="Times New Roman" w:eastAsia="Times New Roman" w:cs="Times New Roman"/>
      <w:color w:val="auto"/>
      <w:kern w:val="2"/>
      <w:sz w:val="20"/>
      <w:szCs w:val="20"/>
      <w:lang w:val="nb-NO" w:eastAsia="zh-CN" w:bidi="ar-SA"/>
    </w:rPr>
  </w:style>
  <w:style w:type="character" w:styleId="DefaultParagraphFont" w:default="1">
    <w:name w:val="Default Paragraph Font"/>
    <w:uiPriority w:val="1"/>
    <w:semiHidden/>
    <w:unhideWhenUsed/>
    <w:qFormat/>
    <w:rPr/>
  </w:style>
  <w:style w:type="character" w:styleId="Standardskriftforavsnitt" w:customStyle="1">
    <w:name w:val="Standardskrift for avsnitt"/>
    <w:qFormat/>
    <w:rPr/>
  </w:style>
  <w:style w:type="character" w:styleId="Heading1Char" w:customStyle="1">
    <w:name w:val="Heading 1 Char"/>
    <w:basedOn w:val="Standardskriftforavsnitt"/>
    <w:qFormat/>
    <w:rPr>
      <w:rFonts w:ascii="Cambria" w:hAnsi="Cambria" w:eastAsia="Times New Roman" w:cs="Times New Roman"/>
      <w:b/>
      <w:bCs/>
      <w:kern w:val="2"/>
      <w:sz w:val="32"/>
      <w:szCs w:val="32"/>
      <w:lang w:eastAsia="en-US"/>
    </w:rPr>
  </w:style>
  <w:style w:type="character" w:styleId="Heading2Char" w:customStyle="1">
    <w:name w:val="Heading 2 Char"/>
    <w:basedOn w:val="Standardskriftforavsnitt"/>
    <w:qFormat/>
    <w:rPr>
      <w:rFonts w:ascii="Cambria" w:hAnsi="Cambria" w:eastAsia="Times New Roman" w:cs="Times New Roman"/>
      <w:b/>
      <w:bCs/>
      <w:i/>
      <w:iCs/>
      <w:sz w:val="28"/>
      <w:szCs w:val="28"/>
      <w:lang w:eastAsia="en-US"/>
    </w:rPr>
  </w:style>
  <w:style w:type="character" w:styleId="Heading3Char" w:customStyle="1">
    <w:name w:val="Heading 3 Char"/>
    <w:basedOn w:val="Standardskriftforavsnitt"/>
    <w:qFormat/>
    <w:rPr>
      <w:rFonts w:ascii="Cambria" w:hAnsi="Cambria" w:eastAsia="Times New Roman" w:cs="Times New Roman"/>
      <w:b/>
      <w:bCs/>
      <w:sz w:val="26"/>
      <w:szCs w:val="26"/>
      <w:lang w:eastAsia="en-US"/>
    </w:rPr>
  </w:style>
  <w:style w:type="character" w:styleId="Heading5Char" w:customStyle="1">
    <w:name w:val="Heading 5 Char"/>
    <w:basedOn w:val="Standardskriftforavsnitt"/>
    <w:qFormat/>
    <w:rPr>
      <w:rFonts w:ascii="Calibri" w:hAnsi="Calibri" w:eastAsia="Times New Roman" w:cs="Times New Roman"/>
      <w:b/>
      <w:bCs/>
      <w:i/>
      <w:iCs/>
      <w:sz w:val="26"/>
      <w:szCs w:val="26"/>
      <w:lang w:eastAsia="en-US"/>
    </w:rPr>
  </w:style>
  <w:style w:type="character" w:styleId="FootnoteTextChar" w:customStyle="1">
    <w:name w:val="Footnote Text Char"/>
    <w:basedOn w:val="Standardskriftforavsnitt"/>
    <w:qFormat/>
    <w:rPr>
      <w:rFonts w:cs="Times New Roman"/>
      <w:lang w:eastAsia="en-US"/>
    </w:rPr>
  </w:style>
  <w:style w:type="character" w:styleId="Fotnotereferanse" w:customStyle="1">
    <w:name w:val="Fotnotereferanse"/>
    <w:basedOn w:val="Standardskriftforavsnitt"/>
    <w:qFormat/>
    <w:rPr>
      <w:rFonts w:cs="Times New Roman"/>
      <w:vertAlign w:val="superscript"/>
    </w:rPr>
  </w:style>
  <w:style w:type="character" w:styleId="FooterChar" w:customStyle="1">
    <w:name w:val="Footer Char"/>
    <w:basedOn w:val="Standardskriftforavsnitt"/>
    <w:qFormat/>
    <w:rPr>
      <w:rFonts w:cs="Times New Roman"/>
      <w:lang w:eastAsia="en-US"/>
    </w:rPr>
  </w:style>
  <w:style w:type="character" w:styleId="Sidetall" w:customStyle="1">
    <w:name w:val="Sidetall"/>
    <w:basedOn w:val="Standardskriftforavsnitt"/>
    <w:qFormat/>
    <w:rPr>
      <w:rFonts w:cs="Times New Roman"/>
    </w:rPr>
  </w:style>
  <w:style w:type="character" w:styleId="HeaderChar" w:customStyle="1">
    <w:name w:val="Header Char"/>
    <w:basedOn w:val="Standardskriftforavsnitt"/>
    <w:qFormat/>
    <w:rPr>
      <w:rFonts w:cs="Times New Roman"/>
      <w:lang w:eastAsia="en-US"/>
    </w:rPr>
  </w:style>
  <w:style w:type="character" w:styleId="Utheving" w:customStyle="1">
    <w:name w:val="Utheving"/>
    <w:basedOn w:val="Standardskriftforavsnitt"/>
    <w:qFormat/>
    <w:rPr>
      <w:rFonts w:cs="Times New Roman"/>
      <w:i/>
      <w:iCs/>
    </w:rPr>
  </w:style>
  <w:style w:type="character" w:styleId="TitleChar" w:customStyle="1">
    <w:name w:val="Title Char"/>
    <w:basedOn w:val="Standardskriftforavsnitt"/>
    <w:qFormat/>
    <w:rPr>
      <w:rFonts w:ascii="Cambria" w:hAnsi="Cambria" w:eastAsia="Times New Roman" w:cs="Times New Roman"/>
      <w:b/>
      <w:bCs/>
      <w:kern w:val="2"/>
      <w:sz w:val="32"/>
      <w:szCs w:val="32"/>
      <w:lang w:eastAsia="en-US"/>
    </w:rPr>
  </w:style>
  <w:style w:type="character" w:styleId="BalloonTextChar" w:customStyle="1">
    <w:name w:val="Balloon Text Char"/>
    <w:basedOn w:val="Standardskriftforavsnitt"/>
    <w:qFormat/>
    <w:rPr>
      <w:rFonts w:ascii="Tahoma" w:hAnsi="Tahoma" w:cs="Tahoma"/>
      <w:sz w:val="16"/>
      <w:szCs w:val="16"/>
      <w:lang w:eastAsia="en-US"/>
    </w:rPr>
  </w:style>
  <w:style w:type="character" w:styleId="Hyperkobling" w:customStyle="1">
    <w:name w:val="Hyperkobling"/>
    <w:basedOn w:val="Standardskriftforavsnitt"/>
    <w:qFormat/>
    <w:rPr>
      <w:color w:val="0000FF"/>
      <w:u w:val="single"/>
    </w:rPr>
  </w:style>
  <w:style w:type="character" w:styleId="Fulgthyperkobling" w:customStyle="1">
    <w:name w:val="Fulgt hyperkobling"/>
    <w:basedOn w:val="Standardskriftforavsnitt"/>
    <w:qFormat/>
    <w:rPr>
      <w:color w:val="800080"/>
      <w:u w:val="single"/>
    </w:rPr>
  </w:style>
  <w:style w:type="character" w:styleId="Annotationreference">
    <w:name w:val="annotation reference"/>
    <w:basedOn w:val="Standardskriftforavsnitt"/>
    <w:qFormat/>
    <w:rPr>
      <w:sz w:val="16"/>
      <w:szCs w:val="16"/>
    </w:rPr>
  </w:style>
  <w:style w:type="character" w:styleId="CommentTextChar" w:customStyle="1">
    <w:name w:val="Comment Text Char"/>
    <w:basedOn w:val="Standardskriftforavsnitt"/>
    <w:qFormat/>
    <w:rPr>
      <w:lang w:eastAsia="en-US"/>
    </w:rPr>
  </w:style>
  <w:style w:type="character" w:styleId="CommentSubjectChar" w:customStyle="1">
    <w:name w:val="Comment Subject Char"/>
    <w:basedOn w:val="CommentTextChar"/>
    <w:qFormat/>
    <w:rPr>
      <w:b/>
      <w:bCs/>
      <w:lang w:eastAsia="en-US"/>
    </w:rPr>
  </w:style>
  <w:style w:type="character" w:styleId="KommentaremneTegn" w:customStyle="1">
    <w:name w:val="Kommentaremne Tegn"/>
    <w:qFormat/>
    <w:rPr>
      <w:b/>
      <w:bCs/>
      <w:lang w:eastAsia="en-US"/>
    </w:rPr>
  </w:style>
  <w:style w:type="character" w:styleId="MerknadstekstTegn" w:customStyle="1">
    <w:name w:val="Merknadstekst Tegn"/>
    <w:basedOn w:val="Standardskriftforavsnitt"/>
    <w:qFormat/>
    <w:rPr>
      <w:lang w:eastAsia="en-US"/>
    </w:rPr>
  </w:style>
  <w:style w:type="character" w:styleId="Merknadsreferanse" w:customStyle="1">
    <w:name w:val="Merknadsreferanse"/>
    <w:basedOn w:val="Standardskriftforavsnitt"/>
    <w:qFormat/>
    <w:rPr>
      <w:sz w:val="16"/>
      <w:szCs w:val="16"/>
    </w:rPr>
  </w:style>
  <w:style w:type="character" w:styleId="BalloonTextChar1" w:customStyle="1">
    <w:name w:val="Balloon Text Char1"/>
    <w:basedOn w:val="DefaultParagraphFont"/>
    <w:qFormat/>
    <w:rPr>
      <w:rFonts w:ascii="Tahoma" w:hAnsi="Tahoma" w:cs="Tahoma"/>
      <w:sz w:val="16"/>
      <w:szCs w:val="16"/>
      <w:lang w:eastAsia="en-US"/>
    </w:rPr>
  </w:style>
  <w:style w:type="character" w:styleId="HeaderChar1" w:customStyle="1">
    <w:name w:val="Header Char1"/>
    <w:basedOn w:val="DefaultParagraphFont"/>
    <w:qFormat/>
    <w:rPr>
      <w:lang w:eastAsia="en-US"/>
    </w:rPr>
  </w:style>
  <w:style w:type="character" w:styleId="FooterChar1" w:customStyle="1">
    <w:name w:val="Footer Char1"/>
    <w:basedOn w:val="DefaultParagraphFont"/>
    <w:qFormat/>
    <w:rPr>
      <w:lang w:eastAsia="en-US"/>
    </w:rPr>
  </w:style>
  <w:style w:type="character" w:styleId="Internetlink" w:customStyle="1">
    <w:name w:val="Internet link"/>
    <w:basedOn w:val="DefaultParagraphFont"/>
    <w:qFormat/>
    <w:rPr>
      <w:color w:val="0000FF"/>
      <w:u w:val="single"/>
    </w:rPr>
  </w:style>
  <w:style w:type="character" w:styleId="ListLabel1" w:customStyle="1">
    <w:name w:val="ListLabel 1"/>
    <w:qFormat/>
    <w:rPr>
      <w:rFonts w:ascii="Arial" w:hAnsi="Arial" w:cs="Arial"/>
      <w:b/>
      <w:sz w:val="22"/>
      <w:szCs w:val="22"/>
    </w:rPr>
  </w:style>
  <w:style w:type="character" w:styleId="ListLabel2" w:customStyle="1">
    <w:name w:val="ListLabel 2"/>
    <w:qFormat/>
    <w:rPr>
      <w:rFonts w:ascii="Arial" w:hAnsi="Arial" w:cs="Arial"/>
      <w:b/>
      <w:sz w:val="22"/>
    </w:rPr>
  </w:style>
  <w:style w:type="character" w:styleId="ListLabel3" w:customStyle="1">
    <w:name w:val="ListLabel 3"/>
    <w:qFormat/>
    <w:rPr>
      <w:rFonts w:cs="Arial"/>
      <w:sz w:val="22"/>
    </w:rPr>
  </w:style>
  <w:style w:type="character" w:styleId="ListLabel4" w:customStyle="1">
    <w:name w:val="ListLabel 4"/>
    <w:qFormat/>
    <w:rPr>
      <w:rFonts w:cs="Arial"/>
      <w:sz w:val="22"/>
    </w:rPr>
  </w:style>
  <w:style w:type="character" w:styleId="ListLabel5" w:customStyle="1">
    <w:name w:val="ListLabel 5"/>
    <w:qFormat/>
    <w:rPr>
      <w:rFonts w:cs="Arial"/>
      <w:sz w:val="22"/>
    </w:rPr>
  </w:style>
  <w:style w:type="character" w:styleId="ListLabel6" w:customStyle="1">
    <w:name w:val="ListLabel 6"/>
    <w:qFormat/>
    <w:rPr>
      <w:rFonts w:cs="Arial"/>
      <w:sz w:val="22"/>
    </w:rPr>
  </w:style>
  <w:style w:type="character" w:styleId="ListLabel7" w:customStyle="1">
    <w:name w:val="ListLabel 7"/>
    <w:qFormat/>
    <w:rPr>
      <w:rFonts w:cs="Arial"/>
      <w:sz w:val="22"/>
    </w:rPr>
  </w:style>
  <w:style w:type="character" w:styleId="ListLabel8" w:customStyle="1">
    <w:name w:val="ListLabel 8"/>
    <w:qFormat/>
    <w:rPr>
      <w:rFonts w:cs="Arial"/>
      <w:sz w:val="22"/>
    </w:rPr>
  </w:style>
  <w:style w:type="character" w:styleId="ListLabel9" w:customStyle="1">
    <w:name w:val="ListLabel 9"/>
    <w:qFormat/>
    <w:rPr>
      <w:rFonts w:cs="Arial"/>
      <w:sz w:val="22"/>
    </w:rPr>
  </w:style>
  <w:style w:type="character" w:styleId="ListLabel10" w:customStyle="1">
    <w:name w:val="ListLabel 10"/>
    <w:qFormat/>
    <w:rPr>
      <w:rFonts w:ascii="Arial" w:hAnsi="Arial" w:cs="Arial"/>
      <w:b/>
      <w:sz w:val="22"/>
      <w:szCs w:val="22"/>
    </w:rPr>
  </w:style>
  <w:style w:type="character" w:styleId="PlainTextChar" w:customStyle="1">
    <w:name w:val="Plain Text Char"/>
    <w:basedOn w:val="DefaultParagraphFont"/>
    <w:link w:val="PlainText"/>
    <w:uiPriority w:val="99"/>
    <w:semiHidden/>
    <w:qFormat/>
    <w:rsid w:val="008b5abc"/>
    <w:rPr>
      <w:rFonts w:ascii="Calibri" w:hAnsi="Calibri" w:eastAsia="宋体" w:cs="" w:cstheme="minorBidi" w:eastAsiaTheme="minorEastAsia"/>
      <w:kern w:val="0"/>
      <w:sz w:val="22"/>
      <w:szCs w:val="21"/>
    </w:rPr>
  </w:style>
  <w:style w:type="character" w:styleId="ListLabel11">
    <w:name w:val="ListLabel 11"/>
    <w:qFormat/>
    <w:rPr>
      <w:rFonts w:ascii="Arial" w:hAnsi="Arial" w:cs="Arial"/>
      <w:b/>
      <w:sz w:val="22"/>
      <w:szCs w:val="22"/>
    </w:rPr>
  </w:style>
  <w:style w:type="character" w:styleId="ListLabel12">
    <w:name w:val="ListLabel 12"/>
    <w:qFormat/>
    <w:rPr>
      <w:rFonts w:cs="Arial"/>
      <w:b/>
      <w:sz w:val="22"/>
    </w:rPr>
  </w:style>
  <w:style w:type="character" w:styleId="ListLabel13">
    <w:name w:val="ListLabel 13"/>
    <w:qFormat/>
    <w:rPr>
      <w:rFonts w:cs="Arial"/>
      <w:sz w:val="22"/>
    </w:rPr>
  </w:style>
  <w:style w:type="character" w:styleId="ListLabel14">
    <w:name w:val="ListLabel 14"/>
    <w:qFormat/>
    <w:rPr>
      <w:rFonts w:cs="Arial"/>
      <w:sz w:val="22"/>
    </w:rPr>
  </w:style>
  <w:style w:type="character" w:styleId="ListLabel15">
    <w:name w:val="ListLabel 15"/>
    <w:qFormat/>
    <w:rPr>
      <w:rFonts w:cs="Arial"/>
      <w:sz w:val="22"/>
    </w:rPr>
  </w:style>
  <w:style w:type="character" w:styleId="ListLabel16">
    <w:name w:val="ListLabel 16"/>
    <w:qFormat/>
    <w:rPr>
      <w:rFonts w:cs="Arial"/>
      <w:sz w:val="22"/>
    </w:rPr>
  </w:style>
  <w:style w:type="character" w:styleId="ListLabel17">
    <w:name w:val="ListLabel 17"/>
    <w:qFormat/>
    <w:rPr>
      <w:rFonts w:cs="Arial"/>
      <w:sz w:val="22"/>
    </w:rPr>
  </w:style>
  <w:style w:type="character" w:styleId="ListLabel18">
    <w:name w:val="ListLabel 18"/>
    <w:qFormat/>
    <w:rPr>
      <w:rFonts w:cs="Arial"/>
      <w:sz w:val="22"/>
    </w:rPr>
  </w:style>
  <w:style w:type="character" w:styleId="ListLabel19">
    <w:name w:val="ListLabel 19"/>
    <w:qFormat/>
    <w:rPr>
      <w:rFonts w:cs="Arial"/>
      <w:sz w:val="22"/>
    </w:rPr>
  </w:style>
  <w:style w:type="character" w:styleId="ListLabel20">
    <w:name w:val="ListLabel 20"/>
    <w:qFormat/>
    <w:rPr>
      <w:rFonts w:ascii="Arial" w:hAnsi="Arial" w:cs="Arial"/>
      <w:b/>
      <w:sz w:val="22"/>
      <w:szCs w:val="22"/>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宋体" w:cs=""/>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ascii="Arial" w:hAnsi="Arial" w:cs="Arial"/>
    </w:rPr>
  </w:style>
  <w:style w:type="character" w:styleId="InternetLink1">
    <w:name w:val="Internet Link"/>
    <w:rPr>
      <w:color w:val="000080"/>
      <w:u w:val="single"/>
      <w:lang w:val="zxx" w:eastAsia="zxx" w:bidi="zxx"/>
    </w:rPr>
  </w:style>
  <w:style w:type="paragraph" w:styleId="Heading" w:customStyle="1">
    <w:name w:val="Heading"/>
    <w:basedOn w:val="Standard"/>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FreeSans"/>
      <w:sz w:val="24"/>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Standard"/>
    <w:qFormat/>
    <w:pPr>
      <w:suppressLineNumbers/>
    </w:pPr>
    <w:rPr>
      <w:rFonts w:cs="FreeSans"/>
      <w:sz w:val="24"/>
    </w:rPr>
  </w:style>
  <w:style w:type="paragraph" w:styleId="Standard" w:customStyle="1">
    <w:name w:val="Standard"/>
    <w:qFormat/>
    <w:rsid w:val="00b40b0b"/>
    <w:pPr>
      <w:widowControl/>
      <w:bidi w:val="0"/>
      <w:jc w:val="left"/>
      <w:textAlignment w:val="auto"/>
    </w:pPr>
    <w:rPr>
      <w:rFonts w:ascii="Times New Roman" w:hAnsi="Times New Roman" w:eastAsia="Times New Roman" w:cs="Times New Roman"/>
      <w:color w:val="auto"/>
      <w:kern w:val="2"/>
      <w:sz w:val="20"/>
      <w:szCs w:val="20"/>
      <w:lang w:eastAsia="en-US" w:val="nb-NO" w:bidi="ar-SA"/>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rFonts w:cs="FreeSans"/>
      <w:i/>
      <w:iCs/>
      <w:sz w:val="24"/>
      <w:szCs w:val="24"/>
    </w:rPr>
  </w:style>
  <w:style w:type="paragraph" w:styleId="Overskrift1" w:customStyle="1">
    <w:name w:val="Overskrift 1"/>
    <w:basedOn w:val="Standard"/>
    <w:next w:val="Standard"/>
    <w:qFormat/>
    <w:pPr>
      <w:keepNext w:val="true"/>
      <w:outlineLvl w:val="0"/>
    </w:pPr>
    <w:rPr>
      <w:b/>
    </w:rPr>
  </w:style>
  <w:style w:type="paragraph" w:styleId="Overskrift2" w:customStyle="1">
    <w:name w:val="Overskrift 2"/>
    <w:basedOn w:val="Standard"/>
    <w:next w:val="Standard"/>
    <w:qFormat/>
    <w:pPr>
      <w:keepNext w:val="true"/>
      <w:spacing w:lineRule="exact" w:line="560" w:before="240" w:after="60"/>
      <w:outlineLvl w:val="1"/>
    </w:pPr>
    <w:rPr>
      <w:rFonts w:ascii="Garamond" w:hAnsi="Garamond"/>
      <w:sz w:val="48"/>
    </w:rPr>
  </w:style>
  <w:style w:type="paragraph" w:styleId="Overskrift3" w:customStyle="1">
    <w:name w:val="Overskrift 3"/>
    <w:basedOn w:val="Standard"/>
    <w:next w:val="Standard"/>
    <w:qFormat/>
    <w:pPr>
      <w:keepNext w:val="true"/>
      <w:spacing w:lineRule="exact" w:line="440" w:before="240" w:after="60"/>
      <w:outlineLvl w:val="2"/>
    </w:pPr>
    <w:rPr>
      <w:rFonts w:ascii="Garamond" w:hAnsi="Garamond"/>
      <w:sz w:val="38"/>
    </w:rPr>
  </w:style>
  <w:style w:type="paragraph" w:styleId="Overskrift5" w:customStyle="1">
    <w:name w:val="Overskrift 5"/>
    <w:basedOn w:val="Standard"/>
    <w:next w:val="Standard"/>
    <w:qFormat/>
    <w:pPr>
      <w:spacing w:lineRule="exact" w:line="300" w:before="240" w:after="60"/>
      <w:outlineLvl w:val="4"/>
    </w:pPr>
    <w:rPr>
      <w:rFonts w:ascii="Garamond" w:hAnsi="Garamond"/>
      <w:i/>
      <w:sz w:val="24"/>
    </w:rPr>
  </w:style>
  <w:style w:type="paragraph" w:styleId="Stil1" w:customStyle="1">
    <w:name w:val="Stil1"/>
    <w:basedOn w:val="Standard"/>
    <w:qFormat/>
    <w:pPr>
      <w:spacing w:lineRule="exact" w:line="300"/>
      <w:jc w:val="both"/>
    </w:pPr>
    <w:rPr>
      <w:rFonts w:ascii="Garamond" w:hAnsi="Garamond"/>
      <w:spacing w:val="-3"/>
      <w:sz w:val="24"/>
    </w:rPr>
  </w:style>
  <w:style w:type="paragraph" w:styleId="Fotnotetekst" w:customStyle="1">
    <w:name w:val="Fotnotetekst"/>
    <w:basedOn w:val="Standard"/>
    <w:qFormat/>
    <w:pPr>
      <w:keepLines/>
      <w:tabs>
        <w:tab w:val="left" w:pos="142" w:leader="none"/>
      </w:tabs>
    </w:pPr>
    <w:rPr>
      <w:rFonts w:ascii="Garamond" w:hAnsi="Garamond"/>
      <w:spacing w:val="-3"/>
      <w:lang w:val="en-US" w:eastAsia="nb-NO"/>
    </w:rPr>
  </w:style>
  <w:style w:type="paragraph" w:styleId="Liste" w:customStyle="1">
    <w:name w:val="Liste"/>
    <w:basedOn w:val="Standard"/>
    <w:qFormat/>
    <w:pPr>
      <w:keepLines/>
      <w:ind w:left="170" w:hanging="170"/>
    </w:pPr>
    <w:rPr>
      <w:sz w:val="22"/>
    </w:rPr>
  </w:style>
  <w:style w:type="paragraph" w:styleId="Vanliginnrykk" w:customStyle="1">
    <w:name w:val="Vanlig innrykk"/>
    <w:basedOn w:val="Standard"/>
    <w:qFormat/>
    <w:pPr>
      <w:spacing w:lineRule="exact" w:line="300"/>
      <w:ind w:left="567" w:right="567" w:hanging="0"/>
    </w:pPr>
    <w:rPr>
      <w:rFonts w:ascii="Garamond" w:hAnsi="Garamond"/>
      <w:sz w:val="24"/>
    </w:rPr>
  </w:style>
  <w:style w:type="paragraph" w:styleId="Bunntekst" w:customStyle="1">
    <w:name w:val="Bunntekst"/>
    <w:basedOn w:val="Standard"/>
    <w:qFormat/>
    <w:pPr>
      <w:tabs>
        <w:tab w:val="center" w:pos="4320" w:leader="none"/>
        <w:tab w:val="right" w:pos="8640" w:leader="none"/>
      </w:tabs>
    </w:pPr>
    <w:rPr/>
  </w:style>
  <w:style w:type="paragraph" w:styleId="Topptekst" w:customStyle="1">
    <w:name w:val="Topptekst"/>
    <w:basedOn w:val="Standard"/>
    <w:qFormat/>
    <w:pPr>
      <w:tabs>
        <w:tab w:val="center" w:pos="4153" w:leader="none"/>
        <w:tab w:val="right" w:pos="8306" w:leader="none"/>
      </w:tabs>
    </w:pPr>
    <w:rPr/>
  </w:style>
  <w:style w:type="paragraph" w:styleId="Tittel" w:customStyle="1">
    <w:name w:val="Tittel"/>
    <w:basedOn w:val="Standard"/>
    <w:next w:val="Standard"/>
    <w:qFormat/>
    <w:pPr>
      <w:spacing w:before="240" w:after="60"/>
      <w:jc w:val="center"/>
      <w:outlineLvl w:val="0"/>
    </w:pPr>
    <w:rPr>
      <w:rFonts w:ascii="Cambria" w:hAnsi="Cambria"/>
      <w:b/>
      <w:bCs/>
      <w:sz w:val="32"/>
      <w:szCs w:val="32"/>
    </w:rPr>
  </w:style>
  <w:style w:type="paragraph" w:styleId="Bobletekst" w:customStyle="1">
    <w:name w:val="Bobletekst"/>
    <w:basedOn w:val="Standard"/>
    <w:qFormat/>
    <w:pPr/>
    <w:rPr>
      <w:rFonts w:ascii="Tahoma" w:hAnsi="Tahoma" w:cs="Tahoma"/>
      <w:sz w:val="16"/>
      <w:szCs w:val="16"/>
    </w:rPr>
  </w:style>
  <w:style w:type="paragraph" w:styleId="Listeavsnitt" w:customStyle="1">
    <w:name w:val="Listeavsnitt"/>
    <w:basedOn w:val="Standard"/>
    <w:qFormat/>
    <w:pPr>
      <w:ind w:left="720" w:hanging="0"/>
    </w:pPr>
    <w:rPr/>
  </w:style>
  <w:style w:type="paragraph" w:styleId="Annotationtext">
    <w:name w:val="annotation text"/>
    <w:basedOn w:val="Standard"/>
    <w:qFormat/>
    <w:pPr/>
    <w:rPr/>
  </w:style>
  <w:style w:type="paragraph" w:styleId="Annotationsubject">
    <w:name w:val="annotation subject"/>
    <w:basedOn w:val="Annotationtext"/>
    <w:qFormat/>
    <w:pPr/>
    <w:rPr>
      <w:b/>
      <w:bCs/>
    </w:rPr>
  </w:style>
  <w:style w:type="paragraph" w:styleId="Kommentaremne" w:customStyle="1">
    <w:name w:val="Kommentaremne"/>
    <w:qFormat/>
    <w:pPr>
      <w:widowControl/>
      <w:bidi w:val="0"/>
      <w:jc w:val="left"/>
    </w:pPr>
    <w:rPr>
      <w:rFonts w:ascii="Times New Roman" w:hAnsi="Times New Roman" w:eastAsia="Times New Roman" w:cs="Times New Roman"/>
      <w:b/>
      <w:bCs/>
      <w:color w:val="auto"/>
      <w:kern w:val="2"/>
      <w:sz w:val="20"/>
      <w:szCs w:val="20"/>
      <w:lang w:val="nb-NO" w:eastAsia="zh-CN" w:bidi="ar-SA"/>
    </w:rPr>
  </w:style>
  <w:style w:type="paragraph" w:styleId="Merknadstekst" w:customStyle="1">
    <w:name w:val="Merknadstekst"/>
    <w:basedOn w:val="Standard"/>
    <w:qFormat/>
    <w:pPr/>
    <w:rPr/>
  </w:style>
  <w:style w:type="paragraph" w:styleId="BalloonText">
    <w:name w:val="Balloon Text"/>
    <w:basedOn w:val="Standard"/>
    <w:qFormat/>
    <w:pPr/>
    <w:rPr>
      <w:rFonts w:ascii="Tahoma" w:hAnsi="Tahoma" w:cs="Tahoma"/>
      <w:sz w:val="16"/>
      <w:szCs w:val="16"/>
    </w:rPr>
  </w:style>
  <w:style w:type="paragraph" w:styleId="Header">
    <w:name w:val="Header"/>
    <w:basedOn w:val="Standard"/>
    <w:pPr>
      <w:tabs>
        <w:tab w:val="center" w:pos="4536" w:leader="none"/>
        <w:tab w:val="right" w:pos="9072" w:leader="none"/>
      </w:tabs>
    </w:pPr>
    <w:rPr/>
  </w:style>
  <w:style w:type="paragraph" w:styleId="Footer">
    <w:name w:val="Footer"/>
    <w:basedOn w:val="Standard"/>
    <w:pPr>
      <w:tabs>
        <w:tab w:val="center" w:pos="4536" w:leader="none"/>
        <w:tab w:val="right" w:pos="9072" w:leader="none"/>
      </w:tabs>
    </w:pPr>
    <w:rPr/>
  </w:style>
  <w:style w:type="paragraph" w:styleId="ListParagraph">
    <w:name w:val="List Paragraph"/>
    <w:basedOn w:val="Standard"/>
    <w:qFormat/>
    <w:pPr>
      <w:ind w:left="720" w:hanging="0"/>
    </w:pPr>
    <w:rPr/>
  </w:style>
  <w:style w:type="paragraph" w:styleId="NormalWeb">
    <w:name w:val="Normal (Web)"/>
    <w:basedOn w:val="Standard"/>
    <w:qFormat/>
    <w:pPr>
      <w:suppressAutoHyphens w:val="false"/>
      <w:spacing w:before="100" w:after="100"/>
      <w:textAlignment w:val="auto"/>
    </w:pPr>
    <w:rPr>
      <w:sz w:val="24"/>
      <w:szCs w:val="24"/>
      <w:lang w:eastAsia="zh-CN"/>
    </w:rPr>
  </w:style>
  <w:style w:type="paragraph" w:styleId="TableContents" w:customStyle="1">
    <w:name w:val="Table Contents"/>
    <w:basedOn w:val="Standard"/>
    <w:qFormat/>
    <w:pPr/>
    <w:rPr/>
  </w:style>
  <w:style w:type="paragraph" w:styleId="PlainText">
    <w:name w:val="Plain Text"/>
    <w:basedOn w:val="Normal"/>
    <w:link w:val="PlainTextChar"/>
    <w:uiPriority w:val="99"/>
    <w:semiHidden/>
    <w:unhideWhenUsed/>
    <w:qFormat/>
    <w:rsid w:val="008b5abc"/>
    <w:pPr>
      <w:widowControl/>
      <w:suppressAutoHyphens w:val="false"/>
      <w:textAlignment w:val="auto"/>
    </w:pPr>
    <w:rPr>
      <w:rFonts w:ascii="Calibri" w:hAnsi="Calibri" w:eastAsia="宋体" w:cs="" w:cstheme="minorBidi" w:eastAsiaTheme="minorEastAsia"/>
      <w:kern w:val="0"/>
      <w:sz w:val="22"/>
      <w:szCs w:val="21"/>
    </w:rPr>
  </w:style>
  <w:style w:type="numbering" w:styleId="NoList" w:default="1">
    <w:name w:val="No List"/>
    <w:uiPriority w:val="99"/>
    <w:semiHidden/>
    <w:unhideWhenUsed/>
    <w:qFormat/>
  </w:style>
  <w:style w:type="numbering" w:styleId="NoList1" w:customStyle="1">
    <w:name w:val="No List_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io.no/for-ansatte/arbeidsstotte/sta/enheter/mn/emner-program/emner/mn-retningslinjer-emner.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F6FBB-3AED-44C3-9621-C7366E9C3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LibreOffice/6.0.1.1$MacOSX_X86_64 LibreOffice_project/60bfb1526849283ce2491346ed2aa51c465abfe6</Application>
  <Pages>6</Pages>
  <Words>1429</Words>
  <Characters>8238</Characters>
  <CharactersWithSpaces>9423</CharactersWithSpaces>
  <Paragraphs>244</Paragraphs>
  <Company>Universitetet i Oslo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2018-02-20T13:55:00Z</dcterms:created>
  <dc:creator>Kristin Bakken</dc:creator>
  <dc:description/>
  <dc:language>en-US</dc:language>
  <cp:lastModifiedBy/>
  <cp:lastPrinted>2016-01-28T13:06:00Z</cp:lastPrinted>
  <dcterms:modified xsi:type="dcterms:W3CDTF">2018-02-26T22:49:50Z</dcterms:modified>
  <cp:revision>3</cp:revision>
  <dc:subject/>
  <dc:title>Skisse til mal for beskrivelse av moduler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Universitetet i Oslo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